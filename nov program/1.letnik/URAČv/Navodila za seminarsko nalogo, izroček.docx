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9C97" w14:textId="77777777" w:rsidR="00265E0B" w:rsidRPr="00DF6D91" w:rsidRDefault="00C7736D" w:rsidP="00BA6454">
      <w:pPr>
        <w:jc w:val="center"/>
        <w:rPr>
          <w:rFonts w:asciiTheme="majorHAnsi" w:hAnsiTheme="majorHAnsi"/>
          <w:b/>
          <w:sz w:val="28"/>
          <w:szCs w:val="28"/>
        </w:rPr>
      </w:pPr>
      <w:r w:rsidRPr="00DF6D91">
        <w:rPr>
          <w:rFonts w:asciiTheme="majorHAnsi" w:hAnsiTheme="majorHAnsi"/>
          <w:b/>
          <w:sz w:val="28"/>
          <w:szCs w:val="28"/>
        </w:rPr>
        <w:t>NAVODILA ZA PISANJE SEMINARSKIH NALOG</w:t>
      </w:r>
    </w:p>
    <w:p w14:paraId="06419C98" w14:textId="77777777" w:rsidR="00C50715" w:rsidRDefault="00C50715" w:rsidP="00307B60">
      <w:pPr>
        <w:pStyle w:val="Default"/>
        <w:jc w:val="both"/>
        <w:rPr>
          <w:rFonts w:asciiTheme="majorHAnsi" w:hAnsiTheme="majorHAnsi"/>
          <w:sz w:val="22"/>
          <w:szCs w:val="22"/>
        </w:rPr>
      </w:pPr>
      <w:r w:rsidRPr="00AF59C9">
        <w:rPr>
          <w:rFonts w:asciiTheme="majorHAnsi" w:hAnsiTheme="majorHAnsi"/>
          <w:sz w:val="22"/>
          <w:szCs w:val="22"/>
        </w:rPr>
        <w:t xml:space="preserve">Seminarska naloga je krajše zapisano strokovno besedilo, </w:t>
      </w:r>
      <w:r w:rsidR="00DF6D91">
        <w:rPr>
          <w:rFonts w:asciiTheme="majorHAnsi" w:hAnsiTheme="majorHAnsi"/>
          <w:sz w:val="22"/>
          <w:szCs w:val="22"/>
        </w:rPr>
        <w:t>v katerem avtor samostojno obravnava izbrano temo, in s</w:t>
      </w:r>
      <w:r w:rsidR="00E06DC9">
        <w:rPr>
          <w:rFonts w:asciiTheme="majorHAnsi" w:hAnsiTheme="majorHAnsi"/>
          <w:sz w:val="22"/>
          <w:szCs w:val="22"/>
        </w:rPr>
        <w:t>icer tako, da povzema, primerja</w:t>
      </w:r>
      <w:r w:rsidR="00DF6D91">
        <w:rPr>
          <w:rFonts w:asciiTheme="majorHAnsi" w:hAnsiTheme="majorHAnsi"/>
          <w:sz w:val="22"/>
          <w:szCs w:val="22"/>
        </w:rPr>
        <w:t xml:space="preserve"> in vrednoti ugotovitve drugih raziskovalcev, nato pa predstavi ugotovitve, do katerih je v zvezi z obravnavanim problemom prišel sam.</w:t>
      </w:r>
    </w:p>
    <w:p w14:paraId="06419C99" w14:textId="77777777" w:rsidR="00307B60" w:rsidRPr="00307B60" w:rsidRDefault="00307B60" w:rsidP="00307B60">
      <w:pPr>
        <w:pStyle w:val="Default"/>
        <w:jc w:val="both"/>
        <w:rPr>
          <w:rFonts w:asciiTheme="majorHAnsi" w:hAnsiTheme="majorHAnsi"/>
          <w:sz w:val="22"/>
          <w:szCs w:val="22"/>
        </w:rPr>
      </w:pPr>
    </w:p>
    <w:p w14:paraId="06419C9A" w14:textId="77777777" w:rsidR="00C7736D" w:rsidRPr="005545E9" w:rsidRDefault="00C7736D">
      <w:pPr>
        <w:rPr>
          <w:rFonts w:asciiTheme="majorHAnsi" w:hAnsiTheme="majorHAnsi"/>
          <w:b/>
          <w:sz w:val="22"/>
          <w:szCs w:val="22"/>
          <w:u w:val="single"/>
        </w:rPr>
      </w:pPr>
      <w:r w:rsidRPr="005545E9">
        <w:rPr>
          <w:rFonts w:asciiTheme="majorHAnsi" w:hAnsiTheme="majorHAnsi"/>
          <w:b/>
          <w:sz w:val="22"/>
          <w:szCs w:val="22"/>
          <w:u w:val="single"/>
        </w:rPr>
        <w:t>Zgradba:</w:t>
      </w:r>
    </w:p>
    <w:p w14:paraId="06419C9B" w14:textId="77777777" w:rsidR="00C7736D" w:rsidRPr="005545E9" w:rsidRDefault="001F0206" w:rsidP="00C7736D">
      <w:pPr>
        <w:pStyle w:val="Odstavekseznama"/>
        <w:numPr>
          <w:ilvl w:val="0"/>
          <w:numId w:val="1"/>
        </w:num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sl-SI"/>
        </w:rPr>
        <w:pict w14:anchorId="06419CD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61.8pt;margin-top:1pt;width:111.5pt;height:23.5pt;z-index:251661312" filled="f" stroked="f">
            <v:textbox>
              <w:txbxContent>
                <w:p w14:paraId="06419CEC" w14:textId="77777777" w:rsidR="004F5CCA" w:rsidRPr="004F5CCA" w:rsidRDefault="004F5CCA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4F5CCA">
                    <w:rPr>
                      <w:rFonts w:asciiTheme="majorHAnsi" w:hAnsiTheme="majorHAnsi"/>
                      <w:sz w:val="20"/>
                      <w:szCs w:val="20"/>
                    </w:rPr>
                    <w:t>Primer naslovnice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>:</w:t>
                  </w:r>
                </w:p>
              </w:txbxContent>
            </v:textbox>
          </v:shape>
        </w:pict>
      </w:r>
      <w:r w:rsidR="00C7736D" w:rsidRPr="005545E9">
        <w:rPr>
          <w:rFonts w:asciiTheme="majorHAnsi" w:hAnsiTheme="majorHAnsi"/>
          <w:b/>
          <w:sz w:val="22"/>
          <w:szCs w:val="22"/>
        </w:rPr>
        <w:t>NASLOVNA STRAN</w:t>
      </w:r>
    </w:p>
    <w:p w14:paraId="06419C9C" w14:textId="77777777" w:rsidR="008270B5" w:rsidRPr="005545E9" w:rsidRDefault="001F0206" w:rsidP="00AF59C9">
      <w:pPr>
        <w:pStyle w:val="Odstavekseznama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sl-SI"/>
        </w:rPr>
        <w:pict w14:anchorId="06419CDC">
          <v:shape id="_x0000_s1026" type="#_x0000_t202" style="position:absolute;left:0;text-align:left;margin-left:370pt;margin-top:.25pt;width:168.5pt;height:241.25pt;z-index:-251658240" wrapcoords="-95 -67 -95 21533 21695 21533 21695 -67 -95 -67">
            <v:textbox style="mso-next-textbox:#_x0000_s1026">
              <w:txbxContent>
                <w:p w14:paraId="06419CED" w14:textId="77777777" w:rsidR="00C7736D" w:rsidRDefault="00C7736D">
                  <w:pPr>
                    <w:rPr>
                      <w:noProof/>
                      <w:lang w:eastAsia="sl-SI"/>
                    </w:rPr>
                  </w:pPr>
                </w:p>
                <w:p w14:paraId="06419CEE" w14:textId="77777777" w:rsidR="00CE5171" w:rsidRDefault="00CE5171">
                  <w:pPr>
                    <w:rPr>
                      <w:noProof/>
                      <w:lang w:eastAsia="sl-SI"/>
                    </w:rPr>
                  </w:pPr>
                </w:p>
                <w:p w14:paraId="06419CEF" w14:textId="77777777" w:rsidR="00CE5171" w:rsidRDefault="00CE5171">
                  <w:pPr>
                    <w:rPr>
                      <w:noProof/>
                      <w:lang w:eastAsia="sl-SI"/>
                    </w:rPr>
                  </w:pPr>
                </w:p>
                <w:p w14:paraId="06419CF0" w14:textId="77777777" w:rsidR="00CE5171" w:rsidRPr="00D778CA" w:rsidRDefault="00CE5171" w:rsidP="00D778CA">
                  <w:pPr>
                    <w:jc w:val="center"/>
                    <w:rPr>
                      <w:noProof/>
                      <w:sz w:val="14"/>
                      <w:szCs w:val="14"/>
                      <w:lang w:eastAsia="sl-SI"/>
                    </w:rPr>
                  </w:pPr>
                  <w:r w:rsidRPr="00D778CA">
                    <w:rPr>
                      <w:noProof/>
                      <w:sz w:val="14"/>
                      <w:szCs w:val="14"/>
                      <w:lang w:eastAsia="sl-SI"/>
                    </w:rPr>
                    <w:t>Seminarska naloga pri slovenščini</w:t>
                  </w:r>
                </w:p>
                <w:p w14:paraId="06419CF1" w14:textId="77777777" w:rsidR="00CE5171" w:rsidRPr="00D778CA" w:rsidRDefault="00CE5171" w:rsidP="00D778CA">
                  <w:pPr>
                    <w:jc w:val="center"/>
                    <w:rPr>
                      <w:noProof/>
                      <w:sz w:val="20"/>
                      <w:szCs w:val="20"/>
                      <w:lang w:eastAsia="sl-SI"/>
                    </w:rPr>
                  </w:pPr>
                  <w:r w:rsidRPr="00D778CA">
                    <w:rPr>
                      <w:noProof/>
                      <w:sz w:val="20"/>
                      <w:szCs w:val="20"/>
                      <w:lang w:eastAsia="sl-SI"/>
                    </w:rPr>
                    <w:t>Promet v Homerjevi Odiseji</w:t>
                  </w:r>
                </w:p>
                <w:p w14:paraId="06419CF2" w14:textId="77777777" w:rsidR="00D778CA" w:rsidRDefault="00D778CA">
                  <w:pPr>
                    <w:rPr>
                      <w:noProof/>
                      <w:lang w:eastAsia="sl-SI"/>
                    </w:rPr>
                  </w:pPr>
                </w:p>
                <w:p w14:paraId="06419CF3" w14:textId="77777777" w:rsidR="00D778CA" w:rsidRDefault="00D778CA">
                  <w:pPr>
                    <w:rPr>
                      <w:noProof/>
                      <w:lang w:eastAsia="sl-SI"/>
                    </w:rPr>
                  </w:pPr>
                </w:p>
                <w:p w14:paraId="06419CF4" w14:textId="77777777" w:rsidR="009E716E" w:rsidRDefault="009E716E">
                  <w:pPr>
                    <w:rPr>
                      <w:noProof/>
                      <w:lang w:eastAsia="sl-SI"/>
                    </w:rPr>
                  </w:pPr>
                </w:p>
                <w:p w14:paraId="06419CF5" w14:textId="77777777" w:rsidR="00D778CA" w:rsidRPr="00400D83" w:rsidRDefault="00D778CA">
                  <w:pPr>
                    <w:rPr>
                      <w:noProof/>
                      <w:sz w:val="11"/>
                      <w:szCs w:val="11"/>
                      <w:lang w:eastAsia="sl-SI"/>
                    </w:rPr>
                  </w:pPr>
                  <w:r w:rsidRPr="00400D83">
                    <w:rPr>
                      <w:noProof/>
                      <w:sz w:val="11"/>
                      <w:szCs w:val="11"/>
                      <w:lang w:eastAsia="sl-SI"/>
                    </w:rPr>
                    <w:t xml:space="preserve">Mentorica: Mojca Hribar, prof. </w:t>
                  </w:r>
                  <w:r w:rsidR="00400D83">
                    <w:rPr>
                      <w:noProof/>
                      <w:sz w:val="11"/>
                      <w:szCs w:val="11"/>
                      <w:lang w:eastAsia="sl-SI"/>
                    </w:rPr>
                    <w:t xml:space="preserve">               </w:t>
                  </w:r>
                  <w:r w:rsidR="00400D83" w:rsidRPr="00400D83">
                    <w:rPr>
                      <w:noProof/>
                      <w:sz w:val="11"/>
                      <w:szCs w:val="11"/>
                      <w:lang w:eastAsia="sl-SI"/>
                    </w:rPr>
                    <w:t xml:space="preserve">Avtor: </w:t>
                  </w:r>
                  <w:r w:rsidRPr="00400D83">
                    <w:rPr>
                      <w:noProof/>
                      <w:sz w:val="11"/>
                      <w:szCs w:val="11"/>
                      <w:lang w:eastAsia="sl-SI"/>
                    </w:rPr>
                    <w:t xml:space="preserve"> Janez Novak, R 4. A</w:t>
                  </w:r>
                </w:p>
                <w:p w14:paraId="06419CF6" w14:textId="77777777" w:rsidR="00D778CA" w:rsidRPr="00400D83" w:rsidRDefault="00400D83" w:rsidP="00D778CA">
                  <w:pPr>
                    <w:jc w:val="center"/>
                    <w:rPr>
                      <w:sz w:val="11"/>
                      <w:szCs w:val="11"/>
                    </w:rPr>
                  </w:pPr>
                  <w:r w:rsidRPr="00400D83">
                    <w:rPr>
                      <w:noProof/>
                      <w:sz w:val="11"/>
                      <w:szCs w:val="11"/>
                      <w:lang w:eastAsia="sl-SI"/>
                    </w:rPr>
                    <w:t>Ljubljana, april</w:t>
                  </w:r>
                  <w:r w:rsidR="00D778CA" w:rsidRPr="00400D83">
                    <w:rPr>
                      <w:noProof/>
                      <w:sz w:val="11"/>
                      <w:szCs w:val="11"/>
                      <w:lang w:eastAsia="sl-SI"/>
                    </w:rPr>
                    <w:t xml:space="preserve"> 2015</w:t>
                  </w:r>
                </w:p>
              </w:txbxContent>
            </v:textbox>
            <w10:wrap type="tight"/>
          </v:shape>
        </w:pict>
      </w:r>
      <w:r>
        <w:rPr>
          <w:rFonts w:asciiTheme="majorHAnsi" w:hAnsiTheme="majorHAnsi"/>
          <w:noProof/>
          <w:sz w:val="22"/>
          <w:szCs w:val="22"/>
          <w:lang w:eastAsia="sl-SI"/>
        </w:rPr>
        <w:pict w14:anchorId="06419CDD">
          <v:shape id="_x0000_s1033" type="#_x0000_t202" style="position:absolute;left:0;text-align:left;margin-left:404.35pt;margin-top:.25pt;width:107.8pt;height:31.2pt;z-index:251663360" filled="f" stroked="f">
            <v:textbox>
              <w:txbxContent>
                <w:p w14:paraId="06419CF7" w14:textId="77777777" w:rsidR="009E716E" w:rsidRDefault="009E716E">
                  <w:r w:rsidRPr="009E716E">
                    <w:rPr>
                      <w:noProof/>
                      <w:lang w:eastAsia="sl-SI"/>
                    </w:rPr>
                    <w:drawing>
                      <wp:inline distT="0" distB="0" distL="0" distR="0" wp14:anchorId="06419CFA" wp14:editId="06419CFB">
                        <wp:extent cx="1168400" cy="143106"/>
                        <wp:effectExtent l="19050" t="0" r="0" b="0"/>
                        <wp:docPr id="5" name="Slika 4" descr="http://www.vegova.si/P/Pix/MainDesign/Logoti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vegova.si/P/Pix/MainDesign/Logoti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0956" cy="1495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270B5" w:rsidRPr="005545E9">
        <w:rPr>
          <w:rFonts w:asciiTheme="majorHAnsi" w:hAnsiTheme="majorHAnsi"/>
          <w:sz w:val="22"/>
          <w:szCs w:val="22"/>
        </w:rPr>
        <w:t>sredi</w:t>
      </w:r>
      <w:r w:rsidR="009E716E">
        <w:rPr>
          <w:rFonts w:asciiTheme="majorHAnsi" w:hAnsiTheme="majorHAnsi"/>
          <w:sz w:val="22"/>
          <w:szCs w:val="22"/>
        </w:rPr>
        <w:t>nska</w:t>
      </w:r>
      <w:r w:rsidR="008270B5" w:rsidRPr="005545E9">
        <w:rPr>
          <w:rFonts w:asciiTheme="majorHAnsi" w:hAnsiTheme="majorHAnsi"/>
          <w:sz w:val="22"/>
          <w:szCs w:val="22"/>
        </w:rPr>
        <w:t xml:space="preserve"> poravnava zgoraj: </w:t>
      </w:r>
      <w:r w:rsidR="00E06DC9">
        <w:rPr>
          <w:rFonts w:asciiTheme="majorHAnsi" w:hAnsiTheme="majorHAnsi"/>
          <w:sz w:val="22"/>
          <w:szCs w:val="22"/>
        </w:rPr>
        <w:t>logotip šole (podolgovat)</w:t>
      </w:r>
    </w:p>
    <w:p w14:paraId="06419C9D" w14:textId="77777777" w:rsidR="008270B5" w:rsidRPr="005545E9" w:rsidRDefault="008270B5" w:rsidP="00AF59C9">
      <w:pPr>
        <w:pStyle w:val="Odstavekseznama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 xml:space="preserve">na sredini napis </w:t>
      </w:r>
      <w:r w:rsidRPr="005545E9">
        <w:rPr>
          <w:rFonts w:asciiTheme="majorHAnsi" w:hAnsiTheme="majorHAnsi"/>
          <w:b/>
          <w:sz w:val="22"/>
          <w:szCs w:val="22"/>
        </w:rPr>
        <w:t>Seminarska naloga</w:t>
      </w:r>
      <w:r w:rsidR="00FA26D4" w:rsidRPr="005545E9">
        <w:rPr>
          <w:rFonts w:asciiTheme="majorHAnsi" w:hAnsiTheme="majorHAnsi"/>
          <w:b/>
          <w:sz w:val="22"/>
          <w:szCs w:val="22"/>
        </w:rPr>
        <w:t xml:space="preserve"> </w:t>
      </w:r>
      <w:r w:rsidR="00FA26D4" w:rsidRPr="005545E9">
        <w:rPr>
          <w:rFonts w:asciiTheme="majorHAnsi" w:hAnsiTheme="majorHAnsi"/>
          <w:sz w:val="22"/>
          <w:szCs w:val="22"/>
        </w:rPr>
        <w:t xml:space="preserve">in predmet oz. strokovno področje </w:t>
      </w:r>
    </w:p>
    <w:p w14:paraId="06419C9E" w14:textId="77777777" w:rsidR="00FA26D4" w:rsidRPr="005545E9" w:rsidRDefault="00FA26D4" w:rsidP="00AF59C9">
      <w:pPr>
        <w:pStyle w:val="Odstavekseznama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307B60">
        <w:rPr>
          <w:rFonts w:asciiTheme="majorHAnsi" w:hAnsiTheme="majorHAnsi"/>
          <w:b/>
          <w:sz w:val="22"/>
          <w:szCs w:val="22"/>
        </w:rPr>
        <w:t>naslov</w:t>
      </w:r>
      <w:r w:rsidRPr="005545E9">
        <w:rPr>
          <w:rFonts w:asciiTheme="majorHAnsi" w:hAnsiTheme="majorHAnsi"/>
          <w:sz w:val="22"/>
          <w:szCs w:val="22"/>
        </w:rPr>
        <w:t xml:space="preserve"> naloge naj bo tesno povezan z vsebino seminarske naloge (naslov: največ 2 vrstici oz. 140 znakov); biti mora </w:t>
      </w:r>
      <w:r w:rsidRPr="00307B60">
        <w:rPr>
          <w:rFonts w:asciiTheme="majorHAnsi" w:hAnsiTheme="majorHAnsi"/>
          <w:b/>
          <w:sz w:val="22"/>
          <w:szCs w:val="22"/>
        </w:rPr>
        <w:t>jedrnat</w:t>
      </w:r>
      <w:r w:rsidRPr="005545E9">
        <w:rPr>
          <w:rFonts w:asciiTheme="majorHAnsi" w:hAnsiTheme="majorHAnsi"/>
          <w:sz w:val="22"/>
          <w:szCs w:val="22"/>
        </w:rPr>
        <w:t>, nedvoumen, preprost, informativen</w:t>
      </w:r>
    </w:p>
    <w:p w14:paraId="06419C9F" w14:textId="77777777" w:rsidR="00FA26D4" w:rsidRPr="005545E9" w:rsidRDefault="00FA26D4" w:rsidP="00AF59C9">
      <w:pPr>
        <w:pStyle w:val="Odstavekseznama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>v desnem spodnjem kotu ime in priimek avtorja ter razred (Prim.: Janez Novak, R 4. A</w:t>
      </w:r>
      <w:r w:rsidR="00EC0DA3" w:rsidRPr="005545E9">
        <w:rPr>
          <w:rFonts w:asciiTheme="majorHAnsi" w:hAnsiTheme="majorHAnsi"/>
          <w:sz w:val="22"/>
          <w:szCs w:val="22"/>
        </w:rPr>
        <w:t xml:space="preserve"> – pozor: presledki med R in 4.</w:t>
      </w:r>
      <w:r w:rsidRPr="005545E9">
        <w:rPr>
          <w:rFonts w:asciiTheme="majorHAnsi" w:hAnsiTheme="majorHAnsi"/>
          <w:sz w:val="22"/>
          <w:szCs w:val="22"/>
        </w:rPr>
        <w:t>)</w:t>
      </w:r>
    </w:p>
    <w:p w14:paraId="06419CA0" w14:textId="77777777" w:rsidR="00FA26D4" w:rsidRPr="005545E9" w:rsidRDefault="00EC0DA3" w:rsidP="00AF59C9">
      <w:pPr>
        <w:pStyle w:val="Odstavekseznama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>levo v isti vrstici kot avtor tudi ime in priimek mentorja z nazivom</w:t>
      </w:r>
      <w:r w:rsidRPr="005545E9">
        <w:rPr>
          <w:rStyle w:val="Sprotnaopomba-sklic"/>
          <w:rFonts w:asciiTheme="majorHAnsi" w:hAnsiTheme="majorHAnsi"/>
          <w:sz w:val="22"/>
          <w:szCs w:val="22"/>
        </w:rPr>
        <w:footnoteReference w:id="1"/>
      </w:r>
    </w:p>
    <w:p w14:paraId="06419CA1" w14:textId="77777777" w:rsidR="00CE67BB" w:rsidRPr="005545E9" w:rsidRDefault="00CE67BB" w:rsidP="00AF59C9">
      <w:pPr>
        <w:pStyle w:val="Odstavekseznama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>spodaj na sredini navedemo kraj, mesec, leto/šolsko leto</w:t>
      </w:r>
    </w:p>
    <w:p w14:paraId="06419CA2" w14:textId="77777777" w:rsidR="00CE67BB" w:rsidRPr="005545E9" w:rsidRDefault="00CE67BB" w:rsidP="00AF59C9">
      <w:pPr>
        <w:pStyle w:val="Odstavekseznama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 xml:space="preserve">ŠTEVILČENJE: naslovna stran se šteje, a </w:t>
      </w:r>
      <w:r w:rsidRPr="005545E9">
        <w:rPr>
          <w:rFonts w:asciiTheme="majorHAnsi" w:hAnsiTheme="majorHAnsi"/>
          <w:sz w:val="22"/>
          <w:szCs w:val="22"/>
          <w:u w:val="single"/>
        </w:rPr>
        <w:t>številke strani ne zapišemo</w:t>
      </w:r>
    </w:p>
    <w:p w14:paraId="06419CA3" w14:textId="77777777" w:rsidR="00C50715" w:rsidRPr="005545E9" w:rsidRDefault="00CE67BB" w:rsidP="00AF59C9">
      <w:pPr>
        <w:pStyle w:val="Odstavekseznama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>ZAHVALA (neobvezno)</w:t>
      </w:r>
    </w:p>
    <w:p w14:paraId="06419CA4" w14:textId="77777777" w:rsidR="00C50715" w:rsidRPr="005545E9" w:rsidRDefault="005771DE" w:rsidP="00AF59C9">
      <w:pPr>
        <w:pStyle w:val="Odstavekseznama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 xml:space="preserve">namenjena je mentorju, </w:t>
      </w:r>
      <w:proofErr w:type="spellStart"/>
      <w:r w:rsidRPr="005545E9">
        <w:rPr>
          <w:rFonts w:asciiTheme="majorHAnsi" w:hAnsiTheme="majorHAnsi"/>
          <w:sz w:val="22"/>
          <w:szCs w:val="22"/>
        </w:rPr>
        <w:t>somentorju</w:t>
      </w:r>
      <w:proofErr w:type="spellEnd"/>
      <w:r w:rsidRPr="005545E9">
        <w:rPr>
          <w:rFonts w:asciiTheme="majorHAnsi" w:hAnsiTheme="majorHAnsi"/>
          <w:sz w:val="22"/>
          <w:szCs w:val="22"/>
        </w:rPr>
        <w:t xml:space="preserve"> ali drugim, ki so pomagali pri seminarski nalogi</w:t>
      </w:r>
    </w:p>
    <w:p w14:paraId="06419CA5" w14:textId="77777777" w:rsidR="005771DE" w:rsidRPr="005545E9" w:rsidRDefault="005771DE" w:rsidP="00AF59C9">
      <w:pPr>
        <w:pStyle w:val="Odstavekseznama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 xml:space="preserve">ŠTEVILČENJE: zahvala je </w:t>
      </w:r>
      <w:r w:rsidRPr="005545E9">
        <w:rPr>
          <w:rFonts w:asciiTheme="majorHAnsi" w:hAnsiTheme="majorHAnsi"/>
          <w:sz w:val="22"/>
          <w:szCs w:val="22"/>
          <w:u w:val="single"/>
        </w:rPr>
        <w:t>na posebni strani</w:t>
      </w:r>
      <w:r w:rsidRPr="005545E9">
        <w:rPr>
          <w:rFonts w:asciiTheme="majorHAnsi" w:hAnsiTheme="majorHAnsi"/>
          <w:sz w:val="22"/>
          <w:szCs w:val="22"/>
        </w:rPr>
        <w:t xml:space="preserve">, ki </w:t>
      </w:r>
      <w:r w:rsidRPr="005545E9">
        <w:rPr>
          <w:rFonts w:asciiTheme="majorHAnsi" w:hAnsiTheme="majorHAnsi"/>
          <w:sz w:val="22"/>
          <w:szCs w:val="22"/>
          <w:u w:val="single"/>
        </w:rPr>
        <w:t>ni oštevilčena</w:t>
      </w:r>
      <w:r w:rsidR="00E06DC9">
        <w:rPr>
          <w:rFonts w:asciiTheme="majorHAnsi" w:hAnsiTheme="majorHAnsi"/>
          <w:sz w:val="22"/>
          <w:szCs w:val="22"/>
          <w:u w:val="single"/>
        </w:rPr>
        <w:t>, a se šteje</w:t>
      </w:r>
    </w:p>
    <w:p w14:paraId="06419CA6" w14:textId="77777777" w:rsidR="00CE67BB" w:rsidRPr="005545E9" w:rsidRDefault="005771DE" w:rsidP="00AF59C9">
      <w:pPr>
        <w:pStyle w:val="Odstavekseznama"/>
        <w:numPr>
          <w:ilvl w:val="0"/>
          <w:numId w:val="1"/>
        </w:numPr>
        <w:jc w:val="both"/>
        <w:rPr>
          <w:rFonts w:asciiTheme="majorHAnsi" w:hAnsiTheme="majorHAnsi"/>
          <w:b/>
          <w:sz w:val="22"/>
          <w:szCs w:val="22"/>
        </w:rPr>
      </w:pPr>
      <w:r w:rsidRPr="005545E9">
        <w:rPr>
          <w:rFonts w:asciiTheme="majorHAnsi" w:hAnsiTheme="majorHAnsi"/>
          <w:b/>
          <w:sz w:val="22"/>
          <w:szCs w:val="22"/>
        </w:rPr>
        <w:t>POVZETEK</w:t>
      </w:r>
    </w:p>
    <w:p w14:paraId="06419CA7" w14:textId="77777777" w:rsidR="005771DE" w:rsidRPr="005545E9" w:rsidRDefault="005771DE" w:rsidP="00AF59C9">
      <w:pPr>
        <w:pStyle w:val="Odstavekseznama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 xml:space="preserve">povzetek je </w:t>
      </w:r>
      <w:r w:rsidRPr="00307B60">
        <w:rPr>
          <w:rFonts w:asciiTheme="majorHAnsi" w:hAnsiTheme="majorHAnsi"/>
          <w:b/>
          <w:sz w:val="22"/>
          <w:szCs w:val="22"/>
        </w:rPr>
        <w:t>kratko zapisana vsebina</w:t>
      </w:r>
      <w:r w:rsidRPr="005545E9">
        <w:rPr>
          <w:rFonts w:asciiTheme="majorHAnsi" w:hAnsiTheme="majorHAnsi"/>
          <w:sz w:val="22"/>
          <w:szCs w:val="22"/>
        </w:rPr>
        <w:t xml:space="preserve"> (</w:t>
      </w:r>
      <w:r w:rsidR="00E06DC9">
        <w:rPr>
          <w:rFonts w:asciiTheme="majorHAnsi" w:hAnsiTheme="majorHAnsi"/>
          <w:sz w:val="22"/>
          <w:szCs w:val="22"/>
        </w:rPr>
        <w:t>sestavimo</w:t>
      </w:r>
      <w:r w:rsidRPr="005545E9">
        <w:rPr>
          <w:rFonts w:asciiTheme="majorHAnsi" w:hAnsiTheme="majorHAnsi"/>
          <w:sz w:val="22"/>
          <w:szCs w:val="22"/>
        </w:rPr>
        <w:t xml:space="preserve"> ga na koncu pisanja seminarske n</w:t>
      </w:r>
      <w:r w:rsidR="00014175" w:rsidRPr="005545E9">
        <w:rPr>
          <w:rFonts w:asciiTheme="majorHAnsi" w:hAnsiTheme="majorHAnsi"/>
          <w:sz w:val="22"/>
          <w:szCs w:val="22"/>
        </w:rPr>
        <w:t>aloge, ko imamo pregled nad celoto)</w:t>
      </w:r>
    </w:p>
    <w:p w14:paraId="06419CA8" w14:textId="52EAD127" w:rsidR="00014175" w:rsidRPr="005545E9" w:rsidRDefault="00014175" w:rsidP="00AF59C9">
      <w:pPr>
        <w:pStyle w:val="Odstavekseznama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 xml:space="preserve">napišemo </w:t>
      </w:r>
      <w:r w:rsidR="00937096">
        <w:rPr>
          <w:rFonts w:asciiTheme="majorHAnsi" w:hAnsiTheme="majorHAnsi"/>
          <w:sz w:val="22"/>
          <w:szCs w:val="22"/>
        </w:rPr>
        <w:t>ga v slovenščini na svojo stran, v 1 odstavku</w:t>
      </w:r>
      <w:r w:rsidR="00CE17DF">
        <w:rPr>
          <w:rFonts w:asciiTheme="majorHAnsi" w:hAnsiTheme="majorHAnsi"/>
          <w:sz w:val="22"/>
          <w:szCs w:val="22"/>
        </w:rPr>
        <w:t xml:space="preserve">; </w:t>
      </w:r>
      <w:r w:rsidR="00DD1CB8">
        <w:rPr>
          <w:rFonts w:asciiTheme="majorHAnsi" w:hAnsiTheme="majorHAnsi"/>
          <w:sz w:val="22"/>
          <w:szCs w:val="22"/>
        </w:rPr>
        <w:t>dodamo ključne besede</w:t>
      </w:r>
    </w:p>
    <w:p w14:paraId="06419CA9" w14:textId="17B6CAFB" w:rsidR="00014175" w:rsidRPr="005545E9" w:rsidRDefault="00937096" w:rsidP="00AF59C9">
      <w:pPr>
        <w:pStyle w:val="Odstavekseznama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lahko je dodan tudi </w:t>
      </w:r>
      <w:r w:rsidR="00014175" w:rsidRPr="005545E9">
        <w:rPr>
          <w:rFonts w:asciiTheme="majorHAnsi" w:hAnsiTheme="majorHAnsi"/>
          <w:sz w:val="22"/>
          <w:szCs w:val="22"/>
        </w:rPr>
        <w:t>povzetek v angleščini ali nemščini (</w:t>
      </w:r>
      <w:r>
        <w:rPr>
          <w:rFonts w:asciiTheme="majorHAnsi" w:hAnsiTheme="majorHAnsi"/>
          <w:sz w:val="22"/>
          <w:szCs w:val="22"/>
        </w:rPr>
        <w:t>oba na isti strani</w:t>
      </w:r>
      <w:r w:rsidR="00014175" w:rsidRPr="005545E9">
        <w:rPr>
          <w:rFonts w:asciiTheme="majorHAnsi" w:hAnsiTheme="majorHAnsi"/>
          <w:sz w:val="22"/>
          <w:szCs w:val="22"/>
        </w:rPr>
        <w:t>)</w:t>
      </w:r>
      <w:r w:rsidR="00CE17DF">
        <w:rPr>
          <w:rFonts w:asciiTheme="majorHAnsi" w:hAnsiTheme="majorHAnsi"/>
          <w:sz w:val="22"/>
          <w:szCs w:val="22"/>
        </w:rPr>
        <w:t>; dodamo ključne besede</w:t>
      </w:r>
    </w:p>
    <w:p w14:paraId="06419CAA" w14:textId="77777777" w:rsidR="005771DE" w:rsidRPr="005545E9" w:rsidRDefault="00014175" w:rsidP="00AF59C9">
      <w:pPr>
        <w:pStyle w:val="Odstavekseznama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 xml:space="preserve">ŠTEVILČENJE: stran, na kateri je povzetek, je </w:t>
      </w:r>
      <w:r w:rsidRPr="005545E9">
        <w:rPr>
          <w:rFonts w:asciiTheme="majorHAnsi" w:hAnsiTheme="majorHAnsi"/>
          <w:sz w:val="22"/>
          <w:szCs w:val="22"/>
          <w:u w:val="single"/>
        </w:rPr>
        <w:t>neoštevilčena</w:t>
      </w:r>
      <w:r w:rsidR="00937096">
        <w:rPr>
          <w:rFonts w:asciiTheme="majorHAnsi" w:hAnsiTheme="majorHAnsi"/>
          <w:sz w:val="22"/>
          <w:szCs w:val="22"/>
          <w:u w:val="single"/>
        </w:rPr>
        <w:t>, a se šteje</w:t>
      </w:r>
    </w:p>
    <w:p w14:paraId="06419CAB" w14:textId="77777777" w:rsidR="005545E9" w:rsidRPr="005545E9" w:rsidRDefault="001F0206" w:rsidP="005545E9">
      <w:pPr>
        <w:pStyle w:val="Odstavekseznama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sl-SI"/>
        </w:rPr>
        <w:pict w14:anchorId="06419CDE">
          <v:shape id="_x0000_s1031" type="#_x0000_t202" style="position:absolute;left:0;text-align:left;margin-left:336.5pt;margin-top:11.25pt;width:111.5pt;height:23.5pt;z-index:251662336" filled="f" stroked="f">
            <v:textbox>
              <w:txbxContent>
                <w:p w14:paraId="06419CF8" w14:textId="77777777" w:rsidR="004F5CCA" w:rsidRPr="004F5CCA" w:rsidRDefault="004F5CCA" w:rsidP="004F5CCA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4F5CCA">
                    <w:rPr>
                      <w:rFonts w:asciiTheme="majorHAnsi" w:hAnsiTheme="majorHAnsi"/>
                      <w:sz w:val="20"/>
                      <w:szCs w:val="20"/>
                    </w:rPr>
                    <w:t xml:space="preserve">Primer 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>kazala:</w:t>
                  </w:r>
                </w:p>
              </w:txbxContent>
            </v:textbox>
          </v:shape>
        </w:pict>
      </w:r>
      <w:r w:rsidR="00564CD1" w:rsidRPr="005545E9">
        <w:rPr>
          <w:rFonts w:asciiTheme="majorHAnsi" w:hAnsiTheme="majorHAnsi"/>
          <w:sz w:val="22"/>
          <w:szCs w:val="22"/>
          <w:u w:val="single"/>
        </w:rPr>
        <w:t>dolžina</w:t>
      </w:r>
      <w:r w:rsidR="00564CD1" w:rsidRPr="005545E9">
        <w:rPr>
          <w:rFonts w:asciiTheme="majorHAnsi" w:hAnsiTheme="majorHAnsi"/>
          <w:sz w:val="22"/>
          <w:szCs w:val="22"/>
        </w:rPr>
        <w:t>: okrog 100 besed, tj. 1/3 strani</w:t>
      </w:r>
    </w:p>
    <w:p w14:paraId="06419CAC" w14:textId="77777777" w:rsidR="005771DE" w:rsidRPr="005545E9" w:rsidRDefault="001F0206" w:rsidP="00AF59C9">
      <w:pPr>
        <w:pStyle w:val="Odstavekseznama"/>
        <w:numPr>
          <w:ilvl w:val="0"/>
          <w:numId w:val="1"/>
        </w:num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noProof/>
          <w:sz w:val="22"/>
          <w:szCs w:val="22"/>
          <w:lang w:eastAsia="sl-SI"/>
        </w:rPr>
        <w:pict w14:anchorId="06419CDF">
          <v:shape id="_x0000_s1027" type="#_x0000_t202" style="position:absolute;left:0;text-align:left;margin-left:344.5pt;margin-top:10.35pt;width:196.35pt;height:188.5pt;z-index:-251657216" wrapcoords="-92 -134 -92 21466 21692 21466 21692 -134 -92 -134">
            <v:textbox>
              <w:txbxContent>
                <w:p w14:paraId="06419CF9" w14:textId="77777777" w:rsidR="00962660" w:rsidRDefault="004F5CCA">
                  <w:r>
                    <w:rPr>
                      <w:noProof/>
                      <w:lang w:eastAsia="sl-SI"/>
                    </w:rPr>
                    <w:drawing>
                      <wp:inline distT="0" distB="0" distL="0" distR="0" wp14:anchorId="06419CFC" wp14:editId="06419CFD">
                        <wp:extent cx="2290735" cy="2299214"/>
                        <wp:effectExtent l="19050" t="0" r="0" b="0"/>
                        <wp:docPr id="7" name="Slika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1908" cy="23003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962660" w:rsidRPr="005545E9">
        <w:rPr>
          <w:rFonts w:asciiTheme="majorHAnsi" w:hAnsiTheme="majorHAnsi"/>
          <w:b/>
          <w:sz w:val="22"/>
          <w:szCs w:val="22"/>
        </w:rPr>
        <w:t>KAZALO VSEBINE</w:t>
      </w:r>
    </w:p>
    <w:p w14:paraId="06419CAD" w14:textId="46C5203B" w:rsidR="00962660" w:rsidRPr="00937096" w:rsidRDefault="00F729C9" w:rsidP="00AF59C9">
      <w:pPr>
        <w:pStyle w:val="Odstavekseznama"/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>N</w:t>
      </w:r>
      <w:r w:rsidR="00962660" w:rsidRPr="005545E9">
        <w:rPr>
          <w:rFonts w:asciiTheme="majorHAnsi" w:hAnsiTheme="majorHAnsi"/>
          <w:sz w:val="22"/>
          <w:szCs w:val="22"/>
        </w:rPr>
        <w:t>avedemo</w:t>
      </w:r>
      <w:r>
        <w:rPr>
          <w:rFonts w:asciiTheme="majorHAnsi" w:hAnsiTheme="majorHAnsi"/>
          <w:sz w:val="22"/>
          <w:szCs w:val="22"/>
        </w:rPr>
        <w:t xml:space="preserve"> oštevilčene</w:t>
      </w:r>
      <w:r w:rsidR="00962660" w:rsidRPr="005545E9">
        <w:rPr>
          <w:rFonts w:asciiTheme="majorHAnsi" w:hAnsiTheme="majorHAnsi"/>
          <w:sz w:val="22"/>
          <w:szCs w:val="22"/>
        </w:rPr>
        <w:t xml:space="preserve"> naslove</w:t>
      </w:r>
      <w:r w:rsidR="009E716E">
        <w:rPr>
          <w:rFonts w:asciiTheme="majorHAnsi" w:hAnsiTheme="majorHAnsi"/>
          <w:sz w:val="22"/>
          <w:szCs w:val="22"/>
        </w:rPr>
        <w:t xml:space="preserve"> in podnaslove poglavij</w:t>
      </w:r>
      <w:r w:rsidR="00962660" w:rsidRPr="005545E9">
        <w:rPr>
          <w:rFonts w:asciiTheme="majorHAnsi" w:hAnsiTheme="majorHAnsi"/>
          <w:sz w:val="22"/>
          <w:szCs w:val="22"/>
        </w:rPr>
        <w:t xml:space="preserve">; </w:t>
      </w:r>
      <w:r w:rsidR="00962660" w:rsidRPr="005545E9">
        <w:rPr>
          <w:rFonts w:asciiTheme="majorHAnsi" w:hAnsiTheme="majorHAnsi"/>
          <w:sz w:val="22"/>
          <w:szCs w:val="22"/>
          <w:u w:val="single"/>
        </w:rPr>
        <w:t>zahvale in povzetka ter izjave o avtorstvu ne vključimo</w:t>
      </w:r>
    </w:p>
    <w:p w14:paraId="06419CAE" w14:textId="77777777" w:rsidR="00937096" w:rsidRPr="00937096" w:rsidRDefault="00937096" w:rsidP="00AF59C9">
      <w:pPr>
        <w:pStyle w:val="Odstavekseznama"/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937096">
        <w:rPr>
          <w:rFonts w:asciiTheme="majorHAnsi" w:hAnsiTheme="majorHAnsi"/>
          <w:sz w:val="22"/>
          <w:szCs w:val="22"/>
        </w:rPr>
        <w:t>lahko dodamo tudi kazalo slik in tabel na posebno stran</w:t>
      </w:r>
      <w:r>
        <w:rPr>
          <w:rFonts w:asciiTheme="majorHAnsi" w:hAnsiTheme="majorHAnsi"/>
          <w:sz w:val="22"/>
          <w:szCs w:val="22"/>
        </w:rPr>
        <w:t>; zaporedno številčimo posebej tabele in posebej slike (med slike prištevamo tudi grafe)</w:t>
      </w:r>
    </w:p>
    <w:p w14:paraId="06419CAF" w14:textId="77777777" w:rsidR="00D07D01" w:rsidRPr="005545E9" w:rsidRDefault="009671B2" w:rsidP="00C50715">
      <w:pPr>
        <w:pStyle w:val="Odstavekseznama"/>
        <w:numPr>
          <w:ilvl w:val="0"/>
          <w:numId w:val="1"/>
        </w:numPr>
        <w:rPr>
          <w:rFonts w:asciiTheme="majorHAnsi" w:hAnsiTheme="majorHAnsi"/>
          <w:b/>
          <w:sz w:val="22"/>
          <w:szCs w:val="22"/>
        </w:rPr>
      </w:pPr>
      <w:r w:rsidRPr="005545E9">
        <w:rPr>
          <w:rFonts w:asciiTheme="majorHAnsi" w:hAnsiTheme="majorHAnsi"/>
          <w:b/>
          <w:sz w:val="22"/>
          <w:szCs w:val="22"/>
        </w:rPr>
        <w:t>UVOD</w:t>
      </w:r>
    </w:p>
    <w:p w14:paraId="06419CB0" w14:textId="77777777" w:rsidR="009671B2" w:rsidRPr="005545E9" w:rsidRDefault="009671B2" w:rsidP="009671B2">
      <w:pPr>
        <w:pStyle w:val="Odstavekseznama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>na kratko</w:t>
      </w:r>
      <w:r w:rsidRPr="005545E9">
        <w:rPr>
          <w:rStyle w:val="Sprotnaopomba-sklic"/>
          <w:rFonts w:asciiTheme="majorHAnsi" w:hAnsiTheme="majorHAnsi"/>
          <w:sz w:val="22"/>
          <w:szCs w:val="22"/>
        </w:rPr>
        <w:footnoteReference w:id="2"/>
      </w:r>
      <w:r w:rsidRPr="005545E9">
        <w:rPr>
          <w:rFonts w:asciiTheme="majorHAnsi" w:hAnsiTheme="majorHAnsi"/>
          <w:sz w:val="22"/>
          <w:szCs w:val="22"/>
        </w:rPr>
        <w:t xml:space="preserve"> </w:t>
      </w:r>
      <w:r w:rsidRPr="00307B60">
        <w:rPr>
          <w:rFonts w:asciiTheme="majorHAnsi" w:hAnsiTheme="majorHAnsi"/>
          <w:b/>
          <w:sz w:val="22"/>
          <w:szCs w:val="22"/>
        </w:rPr>
        <w:t>predstavimo temo</w:t>
      </w:r>
      <w:r w:rsidRPr="005545E9">
        <w:rPr>
          <w:rFonts w:asciiTheme="majorHAnsi" w:hAnsiTheme="majorHAnsi"/>
          <w:sz w:val="22"/>
          <w:szCs w:val="22"/>
        </w:rPr>
        <w:t xml:space="preserve"> in poskušamo pritegniti bralčevo zanimanje</w:t>
      </w:r>
    </w:p>
    <w:p w14:paraId="06419CB1" w14:textId="77777777" w:rsidR="009671B2" w:rsidRPr="005545E9" w:rsidRDefault="009671B2" w:rsidP="009671B2">
      <w:pPr>
        <w:pStyle w:val="Odstavekseznama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 xml:space="preserve">navedemo, kaj je o </w:t>
      </w:r>
      <w:r w:rsidR="009E716E">
        <w:rPr>
          <w:rFonts w:asciiTheme="majorHAnsi" w:hAnsiTheme="majorHAnsi"/>
          <w:sz w:val="22"/>
          <w:szCs w:val="22"/>
        </w:rPr>
        <w:t>izbrani temi</w:t>
      </w:r>
      <w:r w:rsidRPr="005545E9">
        <w:rPr>
          <w:rFonts w:asciiTheme="majorHAnsi" w:hAnsiTheme="majorHAnsi"/>
          <w:sz w:val="22"/>
          <w:szCs w:val="22"/>
        </w:rPr>
        <w:t xml:space="preserve"> že znanega in kaj je še odprto</w:t>
      </w:r>
    </w:p>
    <w:p w14:paraId="06419CB2" w14:textId="77777777" w:rsidR="009671B2" w:rsidRPr="005545E9" w:rsidRDefault="009671B2" w:rsidP="005545E9">
      <w:pPr>
        <w:pStyle w:val="Odstavekseznama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>zapišemo namen naloge, cilje, postavimo hipoteze in predstavimo metode</w:t>
      </w:r>
    </w:p>
    <w:p w14:paraId="06419CB3" w14:textId="77777777" w:rsidR="009671B2" w:rsidRPr="005545E9" w:rsidRDefault="00AF59C9" w:rsidP="00C50715">
      <w:pPr>
        <w:pStyle w:val="Odstavekseznama"/>
        <w:numPr>
          <w:ilvl w:val="0"/>
          <w:numId w:val="1"/>
        </w:numPr>
        <w:rPr>
          <w:rFonts w:asciiTheme="majorHAnsi" w:hAnsiTheme="majorHAnsi"/>
          <w:b/>
          <w:sz w:val="22"/>
          <w:szCs w:val="22"/>
        </w:rPr>
      </w:pPr>
      <w:r w:rsidRPr="005545E9">
        <w:rPr>
          <w:rFonts w:asciiTheme="majorHAnsi" w:hAnsiTheme="majorHAnsi"/>
          <w:b/>
          <w:sz w:val="22"/>
          <w:szCs w:val="22"/>
        </w:rPr>
        <w:t>JEDRO</w:t>
      </w:r>
      <w:r w:rsidR="00F24A72" w:rsidRPr="005545E9">
        <w:rPr>
          <w:rStyle w:val="Sprotnaopomba-sklic"/>
          <w:rFonts w:asciiTheme="majorHAnsi" w:hAnsiTheme="majorHAnsi"/>
          <w:b/>
          <w:sz w:val="22"/>
          <w:szCs w:val="22"/>
        </w:rPr>
        <w:footnoteReference w:id="3"/>
      </w:r>
      <w:r w:rsidR="00D52F13" w:rsidRPr="005545E9">
        <w:rPr>
          <w:rFonts w:asciiTheme="majorHAnsi" w:hAnsiTheme="majorHAnsi"/>
          <w:b/>
          <w:sz w:val="22"/>
          <w:szCs w:val="22"/>
        </w:rPr>
        <w:t xml:space="preserve"> – teoretični del</w:t>
      </w:r>
    </w:p>
    <w:p w14:paraId="06419CB4" w14:textId="77777777" w:rsidR="00F24A72" w:rsidRPr="005545E9" w:rsidRDefault="00F24A72" w:rsidP="00F24A72">
      <w:pPr>
        <w:pStyle w:val="Odstavekseznama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>pisano v obliki lijaka: od širšega in bolj znanega k manj znanemu</w:t>
      </w:r>
    </w:p>
    <w:p w14:paraId="06419CB5" w14:textId="77777777" w:rsidR="00F24A72" w:rsidRPr="005545E9" w:rsidRDefault="00F24A72" w:rsidP="00F24A72">
      <w:pPr>
        <w:pStyle w:val="Odstavekseznama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>razdeljeno na</w:t>
      </w:r>
      <w:r w:rsidR="00937096">
        <w:rPr>
          <w:rFonts w:asciiTheme="majorHAnsi" w:hAnsiTheme="majorHAnsi"/>
          <w:sz w:val="22"/>
          <w:szCs w:val="22"/>
        </w:rPr>
        <w:t xml:space="preserve"> naslovljena in oštevilčena</w:t>
      </w:r>
      <w:r w:rsidRPr="005545E9">
        <w:rPr>
          <w:rFonts w:asciiTheme="majorHAnsi" w:hAnsiTheme="majorHAnsi"/>
          <w:sz w:val="22"/>
          <w:szCs w:val="22"/>
        </w:rPr>
        <w:t xml:space="preserve"> poglavja in podpoglavja (npr. </w:t>
      </w:r>
      <w:r w:rsidR="00C6168F">
        <w:rPr>
          <w:rFonts w:asciiTheme="majorHAnsi" w:hAnsiTheme="majorHAnsi"/>
          <w:sz w:val="22"/>
          <w:szCs w:val="22"/>
        </w:rPr>
        <w:t>2</w:t>
      </w:r>
      <w:r w:rsidRPr="005545E9">
        <w:rPr>
          <w:rFonts w:asciiTheme="majorHAnsi" w:hAnsiTheme="majorHAnsi"/>
          <w:sz w:val="22"/>
          <w:szCs w:val="22"/>
        </w:rPr>
        <w:t xml:space="preserve">.1, </w:t>
      </w:r>
      <w:r w:rsidR="00C6168F">
        <w:rPr>
          <w:rFonts w:asciiTheme="majorHAnsi" w:hAnsiTheme="majorHAnsi"/>
          <w:sz w:val="22"/>
          <w:szCs w:val="22"/>
        </w:rPr>
        <w:t>2</w:t>
      </w:r>
      <w:r w:rsidRPr="005545E9">
        <w:rPr>
          <w:rFonts w:asciiTheme="majorHAnsi" w:hAnsiTheme="majorHAnsi"/>
          <w:sz w:val="22"/>
          <w:szCs w:val="22"/>
        </w:rPr>
        <w:t>.1.1)</w:t>
      </w:r>
    </w:p>
    <w:p w14:paraId="06419CB6" w14:textId="77777777" w:rsidR="00F24A72" w:rsidRDefault="00D52F13" w:rsidP="00F24A72">
      <w:pPr>
        <w:pStyle w:val="Odstavekseznama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>navedemo, kako je problem obravnavan v literaturi, predstavimo rezultate dosedanjih raziskav</w:t>
      </w:r>
    </w:p>
    <w:p w14:paraId="06419CB7" w14:textId="77777777" w:rsidR="00F9104C" w:rsidRPr="005545E9" w:rsidRDefault="00F9104C" w:rsidP="00F9104C">
      <w:pPr>
        <w:pStyle w:val="Odstavekseznama"/>
        <w:ind w:left="1440"/>
        <w:rPr>
          <w:rFonts w:asciiTheme="majorHAnsi" w:hAnsiTheme="majorHAnsi"/>
          <w:sz w:val="22"/>
          <w:szCs w:val="22"/>
        </w:rPr>
      </w:pPr>
    </w:p>
    <w:p w14:paraId="06419CB8" w14:textId="77777777" w:rsidR="00F9104C" w:rsidRDefault="00F9104C" w:rsidP="00F9104C">
      <w:pPr>
        <w:pStyle w:val="Odstavekseznama"/>
        <w:rPr>
          <w:rFonts w:asciiTheme="majorHAnsi" w:hAnsiTheme="majorHAnsi"/>
          <w:b/>
          <w:sz w:val="22"/>
          <w:szCs w:val="22"/>
        </w:rPr>
      </w:pPr>
    </w:p>
    <w:p w14:paraId="06419CB9" w14:textId="77777777" w:rsidR="009671B2" w:rsidRPr="005545E9" w:rsidRDefault="00D52F13" w:rsidP="00C50715">
      <w:pPr>
        <w:pStyle w:val="Odstavekseznama"/>
        <w:numPr>
          <w:ilvl w:val="0"/>
          <w:numId w:val="1"/>
        </w:numPr>
        <w:rPr>
          <w:rFonts w:asciiTheme="majorHAnsi" w:hAnsiTheme="majorHAnsi"/>
          <w:b/>
          <w:sz w:val="22"/>
          <w:szCs w:val="22"/>
        </w:rPr>
      </w:pPr>
      <w:r w:rsidRPr="005545E9">
        <w:rPr>
          <w:rFonts w:asciiTheme="majorHAnsi" w:hAnsiTheme="majorHAnsi"/>
          <w:b/>
          <w:sz w:val="22"/>
          <w:szCs w:val="22"/>
        </w:rPr>
        <w:t>JEDRO –</w:t>
      </w:r>
      <w:r w:rsidR="00C6168F">
        <w:rPr>
          <w:rFonts w:asciiTheme="majorHAnsi" w:hAnsiTheme="majorHAnsi"/>
          <w:b/>
          <w:sz w:val="22"/>
          <w:szCs w:val="22"/>
        </w:rPr>
        <w:t xml:space="preserve"> </w:t>
      </w:r>
      <w:r w:rsidRPr="005545E9">
        <w:rPr>
          <w:rFonts w:asciiTheme="majorHAnsi" w:hAnsiTheme="majorHAnsi"/>
          <w:b/>
          <w:sz w:val="22"/>
          <w:szCs w:val="22"/>
        </w:rPr>
        <w:t>empirični del</w:t>
      </w:r>
    </w:p>
    <w:p w14:paraId="06419CBA" w14:textId="77777777" w:rsidR="00D52F13" w:rsidRPr="005545E9" w:rsidRDefault="00D52F13" w:rsidP="00D52F13">
      <w:pPr>
        <w:pStyle w:val="Odstavekseznama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 xml:space="preserve">navedemo </w:t>
      </w:r>
      <w:r w:rsidR="009E716E">
        <w:rPr>
          <w:rFonts w:asciiTheme="majorHAnsi" w:hAnsiTheme="majorHAnsi"/>
          <w:sz w:val="22"/>
          <w:szCs w:val="22"/>
        </w:rPr>
        <w:t>ugotovitve</w:t>
      </w:r>
      <w:r w:rsidR="00ED1311" w:rsidRPr="005545E9">
        <w:rPr>
          <w:rFonts w:asciiTheme="majorHAnsi" w:hAnsiTheme="majorHAnsi"/>
          <w:sz w:val="22"/>
          <w:szCs w:val="22"/>
        </w:rPr>
        <w:t xml:space="preserve"> in jih razčlenimo, opišemo metode dela</w:t>
      </w:r>
    </w:p>
    <w:p w14:paraId="06419CBB" w14:textId="77777777" w:rsidR="00564CD1" w:rsidRPr="005545E9" w:rsidRDefault="00564CD1" w:rsidP="00564CD1">
      <w:pPr>
        <w:pStyle w:val="Odstavekseznama"/>
        <w:numPr>
          <w:ilvl w:val="0"/>
          <w:numId w:val="1"/>
        </w:numPr>
        <w:rPr>
          <w:rFonts w:asciiTheme="majorHAnsi" w:hAnsiTheme="majorHAnsi"/>
          <w:b/>
          <w:sz w:val="22"/>
          <w:szCs w:val="22"/>
        </w:rPr>
      </w:pPr>
      <w:r w:rsidRPr="005545E9">
        <w:rPr>
          <w:rFonts w:asciiTheme="majorHAnsi" w:hAnsiTheme="majorHAnsi"/>
          <w:b/>
          <w:sz w:val="22"/>
          <w:szCs w:val="22"/>
        </w:rPr>
        <w:t>ZAKLJUČEK</w:t>
      </w:r>
    </w:p>
    <w:p w14:paraId="06419CBC" w14:textId="77777777" w:rsidR="00564CD1" w:rsidRPr="005545E9" w:rsidRDefault="00564CD1" w:rsidP="00564CD1">
      <w:pPr>
        <w:pStyle w:val="Odstavekseznama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 xml:space="preserve">povzamemo ključne ugotovitve jedrnega dela, potrdimo/ovržemo hipotezo, izrazimo </w:t>
      </w:r>
      <w:r w:rsidR="00C6168F">
        <w:rPr>
          <w:rFonts w:asciiTheme="majorHAnsi" w:hAnsiTheme="majorHAnsi"/>
          <w:sz w:val="22"/>
          <w:szCs w:val="22"/>
        </w:rPr>
        <w:t>svoje</w:t>
      </w:r>
      <w:r w:rsidRPr="005545E9">
        <w:rPr>
          <w:rFonts w:asciiTheme="majorHAnsi" w:hAnsiTheme="majorHAnsi"/>
          <w:sz w:val="22"/>
          <w:szCs w:val="22"/>
        </w:rPr>
        <w:t xml:space="preserve"> mnenje ipd.</w:t>
      </w:r>
    </w:p>
    <w:p w14:paraId="06419CBD" w14:textId="77777777" w:rsidR="00564CD1" w:rsidRPr="005545E9" w:rsidRDefault="00564CD1" w:rsidP="00564CD1">
      <w:pPr>
        <w:pStyle w:val="Odstavekseznama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 xml:space="preserve">v zaključku </w:t>
      </w:r>
      <w:r w:rsidRPr="005545E9">
        <w:rPr>
          <w:rFonts w:asciiTheme="majorHAnsi" w:hAnsiTheme="majorHAnsi"/>
          <w:b/>
          <w:sz w:val="22"/>
          <w:szCs w:val="22"/>
        </w:rPr>
        <w:t>ne navajamo novih podatkov</w:t>
      </w:r>
      <w:r w:rsidRPr="005545E9">
        <w:rPr>
          <w:rFonts w:asciiTheme="majorHAnsi" w:hAnsiTheme="majorHAnsi"/>
          <w:sz w:val="22"/>
          <w:szCs w:val="22"/>
        </w:rPr>
        <w:t xml:space="preserve"> ali spoznanj</w:t>
      </w:r>
    </w:p>
    <w:p w14:paraId="06419CBE" w14:textId="43BA602A" w:rsidR="00564CD1" w:rsidRDefault="00516AAA" w:rsidP="00564CD1">
      <w:pPr>
        <w:pStyle w:val="Odstavekseznama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po dolžini</w:t>
      </w:r>
      <w:r w:rsidR="009E716E">
        <w:rPr>
          <w:rFonts w:asciiTheme="majorHAnsi" w:hAnsiTheme="majorHAnsi"/>
          <w:sz w:val="22"/>
          <w:szCs w:val="22"/>
        </w:rPr>
        <w:t xml:space="preserve"> naj bo zaključek podoben uvodu</w:t>
      </w:r>
    </w:p>
    <w:p w14:paraId="06419CBF" w14:textId="77777777" w:rsidR="00C6168F" w:rsidRPr="005545E9" w:rsidRDefault="00C6168F" w:rsidP="00564CD1">
      <w:pPr>
        <w:pStyle w:val="Odstavekseznama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zaključek ni na posebni strani</w:t>
      </w:r>
    </w:p>
    <w:p w14:paraId="06419CC0" w14:textId="77777777" w:rsidR="00564CD1" w:rsidRPr="005545E9" w:rsidRDefault="00ED1311" w:rsidP="00C50715">
      <w:pPr>
        <w:pStyle w:val="Odstavekseznama"/>
        <w:numPr>
          <w:ilvl w:val="0"/>
          <w:numId w:val="1"/>
        </w:numPr>
        <w:rPr>
          <w:rFonts w:asciiTheme="majorHAnsi" w:hAnsiTheme="majorHAnsi"/>
          <w:b/>
          <w:sz w:val="22"/>
          <w:szCs w:val="22"/>
        </w:rPr>
      </w:pPr>
      <w:r w:rsidRPr="005545E9">
        <w:rPr>
          <w:rFonts w:asciiTheme="majorHAnsi" w:hAnsiTheme="majorHAnsi"/>
          <w:b/>
          <w:sz w:val="22"/>
          <w:szCs w:val="22"/>
        </w:rPr>
        <w:t xml:space="preserve">NAVAJANJE </w:t>
      </w:r>
      <w:r w:rsidR="00AA1528" w:rsidRPr="005545E9">
        <w:rPr>
          <w:rFonts w:asciiTheme="majorHAnsi" w:hAnsiTheme="majorHAnsi"/>
          <w:b/>
          <w:sz w:val="22"/>
          <w:szCs w:val="22"/>
        </w:rPr>
        <w:t xml:space="preserve">VIROV  IN </w:t>
      </w:r>
      <w:r w:rsidRPr="005545E9">
        <w:rPr>
          <w:rFonts w:asciiTheme="majorHAnsi" w:hAnsiTheme="majorHAnsi"/>
          <w:b/>
          <w:sz w:val="22"/>
          <w:szCs w:val="22"/>
        </w:rPr>
        <w:t>LITERATURE</w:t>
      </w:r>
    </w:p>
    <w:p w14:paraId="06419CC1" w14:textId="77777777" w:rsidR="00ED1311" w:rsidRPr="005545E9" w:rsidRDefault="00ED1311" w:rsidP="00ED1311">
      <w:pPr>
        <w:pStyle w:val="Odstavekseznama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 xml:space="preserve">navedemo </w:t>
      </w:r>
      <w:r w:rsidR="00AA1528" w:rsidRPr="005545E9">
        <w:rPr>
          <w:rFonts w:asciiTheme="majorHAnsi" w:hAnsiTheme="majorHAnsi"/>
          <w:sz w:val="22"/>
          <w:szCs w:val="22"/>
        </w:rPr>
        <w:t>vsa dela, iz katerih smo črpali (najbolje je, da jih zapisujemo sproti ob nastajanju naloge, da katerega ne pozabimo)</w:t>
      </w:r>
    </w:p>
    <w:p w14:paraId="06419CC2" w14:textId="77777777" w:rsidR="00AA1528" w:rsidRPr="005545E9" w:rsidRDefault="00F635AE" w:rsidP="00ED1311">
      <w:pPr>
        <w:pStyle w:val="Odstavekseznama"/>
        <w:numPr>
          <w:ilvl w:val="0"/>
          <w:numId w:val="7"/>
        </w:numPr>
        <w:rPr>
          <w:rFonts w:asciiTheme="majorHAnsi" w:hAnsiTheme="majorHAnsi"/>
          <w:b/>
          <w:sz w:val="22"/>
          <w:szCs w:val="22"/>
          <w:u w:val="single"/>
        </w:rPr>
      </w:pPr>
      <w:r w:rsidRPr="005545E9">
        <w:rPr>
          <w:rFonts w:asciiTheme="majorHAnsi" w:hAnsiTheme="majorHAnsi"/>
          <w:b/>
          <w:sz w:val="22"/>
          <w:szCs w:val="22"/>
          <w:u w:val="single"/>
        </w:rPr>
        <w:t>PRIMERI</w:t>
      </w:r>
      <w:r w:rsidR="00AA1528" w:rsidRPr="005545E9">
        <w:rPr>
          <w:rFonts w:asciiTheme="majorHAnsi" w:hAnsiTheme="majorHAnsi"/>
          <w:b/>
          <w:sz w:val="22"/>
          <w:szCs w:val="22"/>
          <w:u w:val="single"/>
        </w:rPr>
        <w:t xml:space="preserve"> NAVAJANJA VIROV IN LITERATURE</w:t>
      </w:r>
      <w:r w:rsidR="00AC692F" w:rsidRPr="005545E9">
        <w:rPr>
          <w:rStyle w:val="Sprotnaopomba-sklic"/>
          <w:rFonts w:asciiTheme="majorHAnsi" w:hAnsiTheme="majorHAnsi"/>
          <w:b/>
          <w:sz w:val="22"/>
          <w:szCs w:val="22"/>
          <w:u w:val="single"/>
        </w:rPr>
        <w:footnoteReference w:id="4"/>
      </w:r>
      <w:r w:rsidR="00AA1528" w:rsidRPr="005545E9">
        <w:rPr>
          <w:rFonts w:asciiTheme="majorHAnsi" w:hAnsiTheme="majorHAnsi"/>
          <w:b/>
          <w:sz w:val="22"/>
          <w:szCs w:val="22"/>
          <w:u w:val="single"/>
        </w:rPr>
        <w:t>:</w:t>
      </w:r>
    </w:p>
    <w:p w14:paraId="06419CC3" w14:textId="77777777" w:rsidR="00AA1528" w:rsidRPr="005545E9" w:rsidRDefault="00DF6D91" w:rsidP="00AA1528">
      <w:pPr>
        <w:pStyle w:val="Odstavekseznama"/>
        <w:numPr>
          <w:ilvl w:val="0"/>
          <w:numId w:val="9"/>
        </w:numPr>
        <w:rPr>
          <w:rFonts w:asciiTheme="majorHAnsi" w:hAnsiTheme="majorHAnsi"/>
          <w:b/>
          <w:sz w:val="22"/>
          <w:szCs w:val="22"/>
        </w:rPr>
      </w:pPr>
      <w:r w:rsidRPr="005545E9">
        <w:rPr>
          <w:rFonts w:asciiTheme="majorHAnsi" w:hAnsiTheme="majorHAnsi"/>
          <w:b/>
          <w:sz w:val="22"/>
          <w:szCs w:val="22"/>
        </w:rPr>
        <w:t>samostojne publikacije</w:t>
      </w:r>
    </w:p>
    <w:p w14:paraId="06419CC4" w14:textId="77777777" w:rsidR="00AA1528" w:rsidRPr="005545E9" w:rsidRDefault="00AA1528" w:rsidP="0099421A">
      <w:pPr>
        <w:pStyle w:val="Odstavekseznama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 w:rsidRPr="005545E9">
        <w:rPr>
          <w:sz w:val="22"/>
          <w:szCs w:val="22"/>
        </w:rPr>
        <w:t xml:space="preserve">Jambrek, Peter. 1992. </w:t>
      </w:r>
      <w:r w:rsidRPr="005545E9">
        <w:rPr>
          <w:i/>
          <w:iCs/>
          <w:sz w:val="22"/>
          <w:szCs w:val="22"/>
        </w:rPr>
        <w:t>Uvod v sociologijo</w:t>
      </w:r>
      <w:r w:rsidR="0099421A" w:rsidRPr="005545E9">
        <w:rPr>
          <w:rStyle w:val="Sprotnaopomba-sklic"/>
          <w:i/>
          <w:iCs/>
          <w:sz w:val="22"/>
          <w:szCs w:val="22"/>
        </w:rPr>
        <w:footnoteReference w:id="5"/>
      </w:r>
      <w:r w:rsidRPr="005545E9">
        <w:rPr>
          <w:i/>
          <w:iCs/>
          <w:sz w:val="22"/>
          <w:szCs w:val="22"/>
        </w:rPr>
        <w:t xml:space="preserve">. </w:t>
      </w:r>
      <w:r w:rsidR="0099421A" w:rsidRPr="005545E9">
        <w:rPr>
          <w:sz w:val="22"/>
          <w:szCs w:val="22"/>
        </w:rPr>
        <w:t>Ljubljana: Državna založ</w:t>
      </w:r>
      <w:r w:rsidRPr="005545E9">
        <w:rPr>
          <w:sz w:val="22"/>
          <w:szCs w:val="22"/>
        </w:rPr>
        <w:t xml:space="preserve">ba Slovenije. </w:t>
      </w:r>
    </w:p>
    <w:p w14:paraId="06419CC5" w14:textId="77777777" w:rsidR="0099421A" w:rsidRPr="005545E9" w:rsidRDefault="00DF6D91" w:rsidP="0099421A">
      <w:pPr>
        <w:pStyle w:val="Odstavekseznama"/>
        <w:numPr>
          <w:ilvl w:val="0"/>
          <w:numId w:val="9"/>
        </w:numPr>
        <w:rPr>
          <w:rFonts w:asciiTheme="majorHAnsi" w:hAnsiTheme="majorHAnsi"/>
          <w:b/>
          <w:sz w:val="22"/>
          <w:szCs w:val="22"/>
        </w:rPr>
      </w:pPr>
      <w:r w:rsidRPr="005545E9">
        <w:rPr>
          <w:rFonts w:asciiTheme="majorHAnsi" w:hAnsiTheme="majorHAnsi"/>
          <w:b/>
          <w:sz w:val="22"/>
          <w:szCs w:val="22"/>
        </w:rPr>
        <w:t>članek v znanstveni reviji</w:t>
      </w:r>
    </w:p>
    <w:p w14:paraId="06419CC6" w14:textId="77777777" w:rsidR="00C6168F" w:rsidRPr="00C6168F" w:rsidRDefault="0099421A" w:rsidP="0099421A">
      <w:pPr>
        <w:pStyle w:val="Odstavekseznama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proofErr w:type="spellStart"/>
      <w:r w:rsidRPr="005545E9">
        <w:rPr>
          <w:sz w:val="22"/>
          <w:szCs w:val="22"/>
        </w:rPr>
        <w:t>Katunarić</w:t>
      </w:r>
      <w:proofErr w:type="spellEnd"/>
      <w:r w:rsidRPr="005545E9">
        <w:rPr>
          <w:sz w:val="22"/>
          <w:szCs w:val="22"/>
        </w:rPr>
        <w:t xml:space="preserve">, </w:t>
      </w:r>
      <w:proofErr w:type="spellStart"/>
      <w:r w:rsidRPr="005545E9">
        <w:rPr>
          <w:sz w:val="22"/>
          <w:szCs w:val="22"/>
        </w:rPr>
        <w:t>Vjeran</w:t>
      </w:r>
      <w:proofErr w:type="spellEnd"/>
      <w:r w:rsidRPr="005545E9">
        <w:rPr>
          <w:sz w:val="22"/>
          <w:szCs w:val="22"/>
        </w:rPr>
        <w:t xml:space="preserve">. 1993. </w:t>
      </w:r>
      <w:proofErr w:type="spellStart"/>
      <w:r w:rsidRPr="005545E9">
        <w:rPr>
          <w:i/>
          <w:iCs/>
          <w:sz w:val="22"/>
          <w:szCs w:val="22"/>
        </w:rPr>
        <w:t>Interkulturalizem</w:t>
      </w:r>
      <w:proofErr w:type="spellEnd"/>
      <w:r w:rsidRPr="005545E9">
        <w:rPr>
          <w:i/>
          <w:iCs/>
          <w:sz w:val="22"/>
          <w:szCs w:val="22"/>
        </w:rPr>
        <w:t xml:space="preserve">. </w:t>
      </w:r>
      <w:r w:rsidRPr="005545E9">
        <w:rPr>
          <w:sz w:val="22"/>
          <w:szCs w:val="22"/>
        </w:rPr>
        <w:t xml:space="preserve">Teorija in praksa 30 (1–2): </w:t>
      </w:r>
    </w:p>
    <w:p w14:paraId="06419CC7" w14:textId="77777777" w:rsidR="0099421A" w:rsidRPr="005545E9" w:rsidRDefault="0099421A" w:rsidP="00C6168F">
      <w:pPr>
        <w:pStyle w:val="Odstavekseznama"/>
        <w:ind w:left="3600"/>
        <w:rPr>
          <w:rFonts w:asciiTheme="majorHAnsi" w:hAnsiTheme="majorHAnsi"/>
          <w:sz w:val="22"/>
          <w:szCs w:val="22"/>
        </w:rPr>
      </w:pPr>
      <w:r w:rsidRPr="005545E9">
        <w:rPr>
          <w:sz w:val="22"/>
          <w:szCs w:val="22"/>
        </w:rPr>
        <w:t>14–25.</w:t>
      </w:r>
      <w:r w:rsidRPr="005545E9">
        <w:rPr>
          <w:rStyle w:val="Sprotnaopomba-sklic"/>
          <w:sz w:val="22"/>
          <w:szCs w:val="22"/>
        </w:rPr>
        <w:footnoteReference w:id="6"/>
      </w:r>
    </w:p>
    <w:p w14:paraId="06419CC8" w14:textId="77777777" w:rsidR="0099421A" w:rsidRPr="005545E9" w:rsidRDefault="00A34714" w:rsidP="0099421A">
      <w:pPr>
        <w:pStyle w:val="Odstavekseznama"/>
        <w:numPr>
          <w:ilvl w:val="0"/>
          <w:numId w:val="9"/>
        </w:numPr>
        <w:rPr>
          <w:rFonts w:asciiTheme="majorHAnsi" w:hAnsiTheme="majorHAnsi"/>
          <w:b/>
          <w:sz w:val="22"/>
          <w:szCs w:val="22"/>
        </w:rPr>
      </w:pPr>
      <w:r w:rsidRPr="005545E9">
        <w:rPr>
          <w:rFonts w:asciiTheme="majorHAnsi" w:hAnsiTheme="majorHAnsi"/>
          <w:b/>
          <w:sz w:val="22"/>
          <w:szCs w:val="22"/>
        </w:rPr>
        <w:t>članek v časopisu</w:t>
      </w:r>
    </w:p>
    <w:p w14:paraId="06419CC9" w14:textId="77777777" w:rsidR="0099421A" w:rsidRPr="005545E9" w:rsidRDefault="00A34714" w:rsidP="0099421A">
      <w:pPr>
        <w:pStyle w:val="Odstavekseznama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proofErr w:type="spellStart"/>
      <w:r w:rsidRPr="005545E9">
        <w:rPr>
          <w:sz w:val="22"/>
          <w:szCs w:val="22"/>
        </w:rPr>
        <w:t>Daalder</w:t>
      </w:r>
      <w:proofErr w:type="spellEnd"/>
      <w:r w:rsidRPr="005545E9">
        <w:rPr>
          <w:sz w:val="22"/>
          <w:szCs w:val="22"/>
        </w:rPr>
        <w:t xml:space="preserve">, Ivo in James M. </w:t>
      </w:r>
      <w:proofErr w:type="spellStart"/>
      <w:r w:rsidRPr="005545E9">
        <w:rPr>
          <w:sz w:val="22"/>
          <w:szCs w:val="22"/>
        </w:rPr>
        <w:t>Lindsay</w:t>
      </w:r>
      <w:proofErr w:type="spellEnd"/>
      <w:r w:rsidRPr="005545E9">
        <w:rPr>
          <w:sz w:val="22"/>
          <w:szCs w:val="22"/>
        </w:rPr>
        <w:t xml:space="preserve">. 2003. </w:t>
      </w:r>
      <w:proofErr w:type="spellStart"/>
      <w:r w:rsidRPr="005545E9">
        <w:rPr>
          <w:sz w:val="22"/>
          <w:szCs w:val="22"/>
        </w:rPr>
        <w:t>American</w:t>
      </w:r>
      <w:proofErr w:type="spellEnd"/>
      <w:r w:rsidRPr="005545E9">
        <w:rPr>
          <w:sz w:val="22"/>
          <w:szCs w:val="22"/>
        </w:rPr>
        <w:t xml:space="preserve"> Empire, Not '</w:t>
      </w:r>
      <w:proofErr w:type="spellStart"/>
      <w:r w:rsidRPr="005545E9">
        <w:rPr>
          <w:sz w:val="22"/>
          <w:szCs w:val="22"/>
        </w:rPr>
        <w:t>If</w:t>
      </w:r>
      <w:proofErr w:type="spellEnd"/>
      <w:r w:rsidRPr="005545E9">
        <w:rPr>
          <w:sz w:val="22"/>
          <w:szCs w:val="22"/>
        </w:rPr>
        <w:t xml:space="preserve">'' </w:t>
      </w:r>
      <w:proofErr w:type="spellStart"/>
      <w:r w:rsidRPr="005545E9">
        <w:rPr>
          <w:sz w:val="22"/>
          <w:szCs w:val="22"/>
        </w:rPr>
        <w:t>but</w:t>
      </w:r>
      <w:proofErr w:type="spellEnd"/>
      <w:r w:rsidRPr="005545E9">
        <w:rPr>
          <w:sz w:val="22"/>
          <w:szCs w:val="22"/>
        </w:rPr>
        <w:t xml:space="preserve"> '</w:t>
      </w:r>
      <w:proofErr w:type="spellStart"/>
      <w:r w:rsidRPr="005545E9">
        <w:rPr>
          <w:sz w:val="22"/>
          <w:szCs w:val="22"/>
        </w:rPr>
        <w:t>What</w:t>
      </w:r>
      <w:proofErr w:type="spellEnd"/>
      <w:r w:rsidRPr="005545E9">
        <w:rPr>
          <w:sz w:val="22"/>
          <w:szCs w:val="22"/>
        </w:rPr>
        <w:t xml:space="preserve"> </w:t>
      </w:r>
      <w:proofErr w:type="spellStart"/>
      <w:r w:rsidRPr="005545E9">
        <w:rPr>
          <w:sz w:val="22"/>
          <w:szCs w:val="22"/>
        </w:rPr>
        <w:t>Kind</w:t>
      </w:r>
      <w:proofErr w:type="spellEnd"/>
      <w:r w:rsidRPr="005545E9">
        <w:rPr>
          <w:sz w:val="22"/>
          <w:szCs w:val="22"/>
        </w:rPr>
        <w:t xml:space="preserve">'. </w:t>
      </w:r>
      <w:proofErr w:type="spellStart"/>
      <w:r w:rsidRPr="005545E9">
        <w:rPr>
          <w:i/>
          <w:iCs/>
          <w:sz w:val="22"/>
          <w:szCs w:val="22"/>
        </w:rPr>
        <w:t>The</w:t>
      </w:r>
      <w:proofErr w:type="spellEnd"/>
      <w:r w:rsidRPr="005545E9">
        <w:rPr>
          <w:i/>
          <w:iCs/>
          <w:sz w:val="22"/>
          <w:szCs w:val="22"/>
        </w:rPr>
        <w:t xml:space="preserve"> New York Times, B9 (10. maj).</w:t>
      </w:r>
    </w:p>
    <w:p w14:paraId="06419CCA" w14:textId="77777777" w:rsidR="00A34714" w:rsidRPr="005545E9" w:rsidRDefault="00DF6D91" w:rsidP="00A34714">
      <w:pPr>
        <w:pStyle w:val="Odstavekseznama"/>
        <w:numPr>
          <w:ilvl w:val="0"/>
          <w:numId w:val="9"/>
        </w:numPr>
        <w:rPr>
          <w:rFonts w:asciiTheme="majorHAnsi" w:hAnsiTheme="majorHAnsi"/>
          <w:b/>
          <w:sz w:val="22"/>
          <w:szCs w:val="22"/>
        </w:rPr>
      </w:pPr>
      <w:r w:rsidRPr="005545E9">
        <w:rPr>
          <w:rFonts w:asciiTheme="majorHAnsi" w:hAnsiTheme="majorHAnsi"/>
          <w:b/>
          <w:sz w:val="22"/>
          <w:szCs w:val="22"/>
        </w:rPr>
        <w:t>internetni vir</w:t>
      </w:r>
    </w:p>
    <w:p w14:paraId="06419CCB" w14:textId="77777777" w:rsidR="00C6168F" w:rsidRPr="00C6168F" w:rsidRDefault="00A34714" w:rsidP="00A34714">
      <w:pPr>
        <w:pStyle w:val="Odstavekseznama"/>
        <w:numPr>
          <w:ilvl w:val="0"/>
          <w:numId w:val="10"/>
        </w:numPr>
        <w:rPr>
          <w:rFonts w:asciiTheme="majorHAnsi" w:hAnsiTheme="majorHAnsi"/>
          <w:b/>
          <w:sz w:val="22"/>
          <w:szCs w:val="22"/>
        </w:rPr>
      </w:pPr>
      <w:proofErr w:type="spellStart"/>
      <w:r w:rsidRPr="005545E9">
        <w:rPr>
          <w:sz w:val="22"/>
          <w:szCs w:val="22"/>
        </w:rPr>
        <w:t>Hoffmann</w:t>
      </w:r>
      <w:proofErr w:type="spellEnd"/>
      <w:r w:rsidRPr="005545E9">
        <w:rPr>
          <w:sz w:val="22"/>
          <w:szCs w:val="22"/>
        </w:rPr>
        <w:t xml:space="preserve">, Stanley. 2003. </w:t>
      </w:r>
      <w:proofErr w:type="spellStart"/>
      <w:r w:rsidRPr="005545E9">
        <w:rPr>
          <w:sz w:val="22"/>
          <w:szCs w:val="22"/>
        </w:rPr>
        <w:t>America</w:t>
      </w:r>
      <w:proofErr w:type="spellEnd"/>
      <w:r w:rsidRPr="005545E9">
        <w:rPr>
          <w:sz w:val="22"/>
          <w:szCs w:val="22"/>
        </w:rPr>
        <w:t xml:space="preserve"> </w:t>
      </w:r>
      <w:proofErr w:type="spellStart"/>
      <w:r w:rsidRPr="005545E9">
        <w:rPr>
          <w:sz w:val="22"/>
          <w:szCs w:val="22"/>
        </w:rPr>
        <w:t>Goes</w:t>
      </w:r>
      <w:proofErr w:type="spellEnd"/>
      <w:r w:rsidRPr="005545E9">
        <w:rPr>
          <w:sz w:val="22"/>
          <w:szCs w:val="22"/>
        </w:rPr>
        <w:t xml:space="preserve"> </w:t>
      </w:r>
      <w:proofErr w:type="spellStart"/>
      <w:r w:rsidRPr="005545E9">
        <w:rPr>
          <w:sz w:val="22"/>
          <w:szCs w:val="22"/>
        </w:rPr>
        <w:t>Backward</w:t>
      </w:r>
      <w:proofErr w:type="spellEnd"/>
      <w:r w:rsidRPr="005545E9">
        <w:rPr>
          <w:sz w:val="22"/>
          <w:szCs w:val="22"/>
        </w:rPr>
        <w:t xml:space="preserve">. </w:t>
      </w:r>
      <w:proofErr w:type="spellStart"/>
      <w:r w:rsidRPr="005545E9">
        <w:rPr>
          <w:i/>
          <w:iCs/>
          <w:sz w:val="22"/>
          <w:szCs w:val="22"/>
        </w:rPr>
        <w:t>The</w:t>
      </w:r>
      <w:proofErr w:type="spellEnd"/>
      <w:r w:rsidRPr="005545E9">
        <w:rPr>
          <w:i/>
          <w:iCs/>
          <w:sz w:val="22"/>
          <w:szCs w:val="22"/>
        </w:rPr>
        <w:t xml:space="preserve"> New York </w:t>
      </w:r>
      <w:proofErr w:type="spellStart"/>
      <w:r w:rsidRPr="005545E9">
        <w:rPr>
          <w:i/>
          <w:iCs/>
          <w:sz w:val="22"/>
          <w:szCs w:val="22"/>
        </w:rPr>
        <w:t>Review</w:t>
      </w:r>
      <w:proofErr w:type="spellEnd"/>
      <w:r w:rsidRPr="005545E9">
        <w:rPr>
          <w:i/>
          <w:iCs/>
          <w:sz w:val="22"/>
          <w:szCs w:val="22"/>
        </w:rPr>
        <w:t xml:space="preserve"> </w:t>
      </w:r>
      <w:proofErr w:type="spellStart"/>
      <w:r w:rsidRPr="005545E9">
        <w:rPr>
          <w:i/>
          <w:iCs/>
          <w:sz w:val="22"/>
          <w:szCs w:val="22"/>
        </w:rPr>
        <w:t>of</w:t>
      </w:r>
      <w:proofErr w:type="spellEnd"/>
      <w:r w:rsidRPr="005545E9">
        <w:rPr>
          <w:i/>
          <w:iCs/>
          <w:sz w:val="22"/>
          <w:szCs w:val="22"/>
        </w:rPr>
        <w:t xml:space="preserve"> </w:t>
      </w:r>
      <w:proofErr w:type="spellStart"/>
      <w:r w:rsidRPr="005545E9">
        <w:rPr>
          <w:i/>
          <w:iCs/>
          <w:sz w:val="22"/>
          <w:szCs w:val="22"/>
        </w:rPr>
        <w:t>Books</w:t>
      </w:r>
      <w:proofErr w:type="spellEnd"/>
      <w:r w:rsidRPr="005545E9">
        <w:rPr>
          <w:i/>
          <w:iCs/>
          <w:sz w:val="22"/>
          <w:szCs w:val="22"/>
        </w:rPr>
        <w:t xml:space="preserve"> </w:t>
      </w:r>
      <w:r w:rsidRPr="005545E9">
        <w:rPr>
          <w:sz w:val="22"/>
          <w:szCs w:val="22"/>
        </w:rPr>
        <w:t>50 (10). Dostopno prek: http://www. nybooks.com/</w:t>
      </w:r>
      <w:proofErr w:type="spellStart"/>
      <w:r w:rsidRPr="005545E9">
        <w:rPr>
          <w:sz w:val="22"/>
          <w:szCs w:val="22"/>
        </w:rPr>
        <w:t>articles</w:t>
      </w:r>
      <w:proofErr w:type="spellEnd"/>
      <w:r w:rsidRPr="005545E9">
        <w:rPr>
          <w:sz w:val="22"/>
          <w:szCs w:val="22"/>
        </w:rPr>
        <w:t xml:space="preserve">/16350 </w:t>
      </w:r>
    </w:p>
    <w:p w14:paraId="06419CCC" w14:textId="77777777" w:rsidR="00A34714" w:rsidRPr="005545E9" w:rsidRDefault="00A34714" w:rsidP="00C6168F">
      <w:pPr>
        <w:pStyle w:val="Odstavekseznama"/>
        <w:ind w:left="3600"/>
        <w:rPr>
          <w:rFonts w:asciiTheme="majorHAnsi" w:hAnsiTheme="majorHAnsi"/>
          <w:b/>
          <w:sz w:val="22"/>
          <w:szCs w:val="22"/>
        </w:rPr>
      </w:pPr>
      <w:r w:rsidRPr="005545E9">
        <w:rPr>
          <w:sz w:val="22"/>
          <w:szCs w:val="22"/>
        </w:rPr>
        <w:t>(18. 3. 2008</w:t>
      </w:r>
      <w:r w:rsidRPr="005545E9">
        <w:rPr>
          <w:rStyle w:val="Sprotnaopomba-sklic"/>
          <w:sz w:val="22"/>
          <w:szCs w:val="22"/>
        </w:rPr>
        <w:footnoteReference w:id="7"/>
      </w:r>
      <w:r w:rsidRPr="005545E9">
        <w:rPr>
          <w:sz w:val="22"/>
          <w:szCs w:val="22"/>
        </w:rPr>
        <w:t xml:space="preserve">). </w:t>
      </w:r>
    </w:p>
    <w:p w14:paraId="06419CCD" w14:textId="77777777" w:rsidR="00F635AE" w:rsidRPr="005545E9" w:rsidRDefault="00F635AE" w:rsidP="00F635AE">
      <w:pPr>
        <w:pStyle w:val="Odstavekseznama"/>
        <w:numPr>
          <w:ilvl w:val="0"/>
          <w:numId w:val="1"/>
        </w:numPr>
        <w:rPr>
          <w:rFonts w:asciiTheme="majorHAnsi" w:hAnsiTheme="majorHAnsi"/>
          <w:b/>
          <w:sz w:val="22"/>
          <w:szCs w:val="22"/>
        </w:rPr>
      </w:pPr>
      <w:r w:rsidRPr="005545E9">
        <w:rPr>
          <w:rFonts w:asciiTheme="majorHAnsi" w:hAnsiTheme="majorHAnsi"/>
          <w:b/>
          <w:sz w:val="22"/>
          <w:szCs w:val="22"/>
        </w:rPr>
        <w:t>PRILOGE</w:t>
      </w:r>
    </w:p>
    <w:p w14:paraId="06419CCE" w14:textId="77777777" w:rsidR="00F635AE" w:rsidRPr="005545E9" w:rsidRDefault="00F635AE" w:rsidP="00AC692F">
      <w:pPr>
        <w:pStyle w:val="Odstavekseznama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>sem sodijo informacije, ki niso nujno potrebne za razumevanje besedila in bi okrnile preglednost naloge (npr. zemljevidi, načrti, tabele, neizpolnjeni vprašalniki ipd.)</w:t>
      </w:r>
    </w:p>
    <w:p w14:paraId="06419CCF" w14:textId="77777777" w:rsidR="00A01147" w:rsidRPr="005545E9" w:rsidRDefault="00A01147" w:rsidP="00AC692F">
      <w:pPr>
        <w:pStyle w:val="Odstavekseznama"/>
        <w:numPr>
          <w:ilvl w:val="0"/>
          <w:numId w:val="1"/>
        </w:numPr>
        <w:jc w:val="both"/>
        <w:rPr>
          <w:rFonts w:asciiTheme="majorHAnsi" w:hAnsiTheme="majorHAnsi"/>
          <w:b/>
          <w:sz w:val="22"/>
          <w:szCs w:val="22"/>
        </w:rPr>
      </w:pPr>
      <w:r w:rsidRPr="005545E9">
        <w:rPr>
          <w:rFonts w:asciiTheme="majorHAnsi" w:hAnsiTheme="majorHAnsi"/>
          <w:b/>
          <w:sz w:val="22"/>
          <w:szCs w:val="22"/>
        </w:rPr>
        <w:t>IZJAVA O AVTORSTVU</w:t>
      </w:r>
    </w:p>
    <w:p w14:paraId="06419CD0" w14:textId="77777777" w:rsidR="00A01147" w:rsidRPr="005545E9" w:rsidRDefault="00A01147" w:rsidP="00AC692F">
      <w:pPr>
        <w:pStyle w:val="Odstavekseznama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>besedilo naj se glasi: Izjavljam, da je seminarska naloga XY</w:t>
      </w:r>
      <w:r w:rsidRPr="005545E9">
        <w:rPr>
          <w:rStyle w:val="Sprotnaopomba-sklic"/>
          <w:rFonts w:asciiTheme="majorHAnsi" w:hAnsiTheme="majorHAnsi"/>
          <w:sz w:val="22"/>
          <w:szCs w:val="22"/>
        </w:rPr>
        <w:footnoteReference w:id="8"/>
      </w:r>
      <w:r w:rsidRPr="005545E9">
        <w:rPr>
          <w:rFonts w:asciiTheme="majorHAnsi" w:hAnsiTheme="majorHAnsi"/>
          <w:sz w:val="22"/>
          <w:szCs w:val="22"/>
        </w:rPr>
        <w:t xml:space="preserve"> v celoti moje avtorsko delo, ki sem ga izdelal/-a samostojno s pomočjo navedene literature in pod vodstvom mentorja.</w:t>
      </w:r>
    </w:p>
    <w:p w14:paraId="06419CD1" w14:textId="77777777" w:rsidR="00A01147" w:rsidRPr="005545E9" w:rsidRDefault="00A01147" w:rsidP="00AC692F">
      <w:pPr>
        <w:pStyle w:val="Odstavekseznama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>pod izjavo napišemo</w:t>
      </w:r>
      <w:r w:rsidR="00C6168F">
        <w:rPr>
          <w:rFonts w:asciiTheme="majorHAnsi" w:hAnsiTheme="majorHAnsi"/>
          <w:sz w:val="22"/>
          <w:szCs w:val="22"/>
        </w:rPr>
        <w:t xml:space="preserve"> levo</w:t>
      </w:r>
      <w:r w:rsidRPr="005545E9">
        <w:rPr>
          <w:rFonts w:asciiTheme="majorHAnsi" w:hAnsiTheme="majorHAnsi"/>
          <w:sz w:val="22"/>
          <w:szCs w:val="22"/>
        </w:rPr>
        <w:t xml:space="preserve"> datum, </w:t>
      </w:r>
      <w:r w:rsidR="00C6168F">
        <w:rPr>
          <w:rFonts w:asciiTheme="majorHAnsi" w:hAnsiTheme="majorHAnsi"/>
          <w:sz w:val="22"/>
          <w:szCs w:val="22"/>
        </w:rPr>
        <w:t xml:space="preserve">desno </w:t>
      </w:r>
      <w:r w:rsidRPr="005545E9">
        <w:rPr>
          <w:rFonts w:asciiTheme="majorHAnsi" w:hAnsiTheme="majorHAnsi"/>
          <w:sz w:val="22"/>
          <w:szCs w:val="22"/>
        </w:rPr>
        <w:t xml:space="preserve">svoje ime in priimek ter se </w:t>
      </w:r>
      <w:r w:rsidRPr="005545E9">
        <w:rPr>
          <w:rFonts w:asciiTheme="majorHAnsi" w:hAnsiTheme="majorHAnsi"/>
          <w:b/>
          <w:sz w:val="22"/>
          <w:szCs w:val="22"/>
        </w:rPr>
        <w:t>lastnoročno podpišemo</w:t>
      </w:r>
    </w:p>
    <w:p w14:paraId="06419CD2" w14:textId="77777777" w:rsidR="00AC692F" w:rsidRPr="005545E9" w:rsidRDefault="00AC692F" w:rsidP="00AC692F">
      <w:pPr>
        <w:pStyle w:val="Odstavekseznama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 xml:space="preserve">ŠTEVILČENJE: stran z izjavo o avtorstvu je </w:t>
      </w:r>
      <w:r w:rsidRPr="005545E9">
        <w:rPr>
          <w:rFonts w:asciiTheme="majorHAnsi" w:hAnsiTheme="majorHAnsi"/>
          <w:sz w:val="22"/>
          <w:szCs w:val="22"/>
          <w:u w:val="single"/>
        </w:rPr>
        <w:t>neoštevilčena in ni navedena v kazalu</w:t>
      </w:r>
    </w:p>
    <w:p w14:paraId="06419CD3" w14:textId="77777777" w:rsidR="00AC692F" w:rsidRPr="005545E9" w:rsidRDefault="00C97226" w:rsidP="00C97226">
      <w:pPr>
        <w:pStyle w:val="Odstavekseznama"/>
        <w:numPr>
          <w:ilvl w:val="0"/>
          <w:numId w:val="1"/>
        </w:numPr>
        <w:jc w:val="both"/>
        <w:rPr>
          <w:rFonts w:asciiTheme="majorHAnsi" w:hAnsiTheme="majorHAnsi"/>
          <w:b/>
          <w:sz w:val="22"/>
          <w:szCs w:val="22"/>
        </w:rPr>
      </w:pPr>
      <w:r w:rsidRPr="005545E9">
        <w:rPr>
          <w:rFonts w:asciiTheme="majorHAnsi" w:hAnsiTheme="majorHAnsi"/>
          <w:b/>
          <w:sz w:val="22"/>
          <w:szCs w:val="22"/>
        </w:rPr>
        <w:t>TEHNIČNA NAVODILA</w:t>
      </w:r>
    </w:p>
    <w:p w14:paraId="06419CD4" w14:textId="77777777" w:rsidR="005545E9" w:rsidRPr="001B1144" w:rsidRDefault="00C97226" w:rsidP="00307B60">
      <w:pPr>
        <w:pStyle w:val="Odstavekseznama"/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</w:rPr>
      </w:pPr>
      <w:r w:rsidRPr="005545E9">
        <w:rPr>
          <w:rFonts w:asciiTheme="majorHAnsi" w:hAnsiTheme="majorHAnsi"/>
          <w:sz w:val="22"/>
          <w:szCs w:val="22"/>
        </w:rPr>
        <w:t xml:space="preserve">usmerjenost strani: pokončno; poravnava besedila: obojestransko; natisnjeno eno- ali obojestransko; robovi strani: 2,5 cm (levi lahko 3 cm); številčenje strani: z arabskimi številkami, spodaj; pisava Times New Roman ali </w:t>
      </w:r>
      <w:proofErr w:type="spellStart"/>
      <w:r w:rsidRPr="005545E9">
        <w:rPr>
          <w:rFonts w:asciiTheme="majorHAnsi" w:hAnsiTheme="majorHAnsi"/>
          <w:sz w:val="22"/>
          <w:szCs w:val="22"/>
        </w:rPr>
        <w:t>Arial</w:t>
      </w:r>
      <w:proofErr w:type="spellEnd"/>
      <w:r w:rsidRPr="005545E9">
        <w:rPr>
          <w:rFonts w:asciiTheme="majorHAnsi" w:hAnsiTheme="majorHAnsi"/>
          <w:sz w:val="22"/>
          <w:szCs w:val="22"/>
        </w:rPr>
        <w:t xml:space="preserve">; velikost pisave: 12 </w:t>
      </w:r>
      <w:r w:rsidR="00C6168F">
        <w:rPr>
          <w:rFonts w:asciiTheme="majorHAnsi" w:hAnsiTheme="majorHAnsi"/>
          <w:sz w:val="22"/>
          <w:szCs w:val="22"/>
        </w:rPr>
        <w:t xml:space="preserve">točk </w:t>
      </w:r>
      <w:r w:rsidRPr="005545E9">
        <w:rPr>
          <w:rFonts w:asciiTheme="majorHAnsi" w:hAnsiTheme="majorHAnsi"/>
          <w:sz w:val="22"/>
          <w:szCs w:val="22"/>
        </w:rPr>
        <w:t xml:space="preserve">(naslovi večji); </w:t>
      </w:r>
      <w:r w:rsidR="00F074AC" w:rsidRPr="005545E9">
        <w:rPr>
          <w:rFonts w:asciiTheme="majorHAnsi" w:hAnsiTheme="majorHAnsi"/>
          <w:sz w:val="22"/>
          <w:szCs w:val="22"/>
        </w:rPr>
        <w:t>razmik med vrsticami: 1,5; razmik med odstavki: 1–2 vrstici; oštevilčeni naslovi poglavij in podpoglavij (npr. 1., 1.1, 1.1.1); naslove slik, grafov, tabel pišemo pod slikami, grafi, tabelami in jih številčimo – številčimo jih zaporedno</w:t>
      </w:r>
      <w:r w:rsidR="00C6168F">
        <w:rPr>
          <w:rFonts w:asciiTheme="majorHAnsi" w:hAnsiTheme="majorHAnsi"/>
          <w:sz w:val="22"/>
          <w:szCs w:val="22"/>
        </w:rPr>
        <w:t xml:space="preserve"> (npr. Slika 1: Ekranska slika</w:t>
      </w:r>
      <w:r w:rsidR="00C6168F" w:rsidRPr="001B1144">
        <w:rPr>
          <w:rFonts w:asciiTheme="majorHAnsi" w:hAnsiTheme="majorHAnsi"/>
          <w:sz w:val="22"/>
          <w:szCs w:val="22"/>
        </w:rPr>
        <w:t>)</w:t>
      </w:r>
      <w:r w:rsidR="0065437E" w:rsidRPr="001B1144">
        <w:rPr>
          <w:rFonts w:asciiTheme="majorHAnsi" w:hAnsiTheme="majorHAnsi"/>
          <w:sz w:val="22"/>
          <w:szCs w:val="22"/>
        </w:rPr>
        <w:t>; za pisanje enačb uporabljamo urejevalnik enačb; pri oblikovanju besedila/kazala uporabljamo različne sloge</w:t>
      </w:r>
    </w:p>
    <w:p w14:paraId="06419CD5" w14:textId="77777777" w:rsidR="00F074AC" w:rsidRPr="00DF6D91" w:rsidRDefault="00F074AC" w:rsidP="005545E9">
      <w:pPr>
        <w:spacing w:after="0"/>
        <w:jc w:val="both"/>
        <w:rPr>
          <w:rFonts w:asciiTheme="majorHAnsi" w:hAnsiTheme="majorHAnsi"/>
          <w:b/>
          <w:sz w:val="20"/>
          <w:szCs w:val="20"/>
        </w:rPr>
      </w:pPr>
      <w:r w:rsidRPr="00DF6D91">
        <w:rPr>
          <w:rFonts w:asciiTheme="majorHAnsi" w:hAnsiTheme="majorHAnsi"/>
          <w:b/>
          <w:sz w:val="20"/>
          <w:szCs w:val="20"/>
        </w:rPr>
        <w:t>P</w:t>
      </w:r>
      <w:r w:rsidR="00DF6D91">
        <w:rPr>
          <w:rFonts w:asciiTheme="majorHAnsi" w:hAnsiTheme="majorHAnsi"/>
          <w:b/>
          <w:sz w:val="20"/>
          <w:szCs w:val="20"/>
        </w:rPr>
        <w:t>RIPOROČENO BRANJE</w:t>
      </w:r>
    </w:p>
    <w:p w14:paraId="06419CD6" w14:textId="77777777" w:rsidR="00F074AC" w:rsidRPr="00DF6D91" w:rsidRDefault="00F074AC" w:rsidP="00F074AC">
      <w:pPr>
        <w:pStyle w:val="Default"/>
        <w:numPr>
          <w:ilvl w:val="0"/>
          <w:numId w:val="12"/>
        </w:numPr>
        <w:jc w:val="both"/>
        <w:rPr>
          <w:sz w:val="20"/>
          <w:szCs w:val="20"/>
        </w:rPr>
      </w:pPr>
      <w:r w:rsidRPr="00DF6D91">
        <w:rPr>
          <w:sz w:val="20"/>
          <w:szCs w:val="20"/>
        </w:rPr>
        <w:t xml:space="preserve">Bajt, Drago. 1994. </w:t>
      </w:r>
      <w:r w:rsidRPr="00DF6D91">
        <w:rPr>
          <w:i/>
          <w:iCs/>
          <w:sz w:val="20"/>
          <w:szCs w:val="20"/>
        </w:rPr>
        <w:t xml:space="preserve">Pišem, torej sem: priročnik za pisanje. </w:t>
      </w:r>
      <w:r w:rsidRPr="00DF6D91">
        <w:rPr>
          <w:sz w:val="20"/>
          <w:szCs w:val="20"/>
        </w:rPr>
        <w:t xml:space="preserve">Maribor: Obzorja. </w:t>
      </w:r>
    </w:p>
    <w:p w14:paraId="06419CD7" w14:textId="77777777" w:rsidR="00F074AC" w:rsidRPr="00DF6D91" w:rsidRDefault="00F074AC" w:rsidP="00F074AC">
      <w:pPr>
        <w:pStyle w:val="Default"/>
        <w:numPr>
          <w:ilvl w:val="0"/>
          <w:numId w:val="12"/>
        </w:numPr>
        <w:jc w:val="both"/>
        <w:rPr>
          <w:sz w:val="20"/>
          <w:szCs w:val="20"/>
        </w:rPr>
      </w:pPr>
      <w:r w:rsidRPr="00DF6D91">
        <w:rPr>
          <w:sz w:val="20"/>
          <w:szCs w:val="20"/>
        </w:rPr>
        <w:t xml:space="preserve">Eco, </w:t>
      </w:r>
      <w:proofErr w:type="spellStart"/>
      <w:r w:rsidRPr="00DF6D91">
        <w:rPr>
          <w:sz w:val="20"/>
          <w:szCs w:val="20"/>
        </w:rPr>
        <w:t>Umberto</w:t>
      </w:r>
      <w:proofErr w:type="spellEnd"/>
      <w:r w:rsidRPr="00DF6D91">
        <w:rPr>
          <w:sz w:val="20"/>
          <w:szCs w:val="20"/>
        </w:rPr>
        <w:t xml:space="preserve">. 2003. </w:t>
      </w:r>
      <w:r w:rsidRPr="00DF6D91">
        <w:rPr>
          <w:i/>
          <w:iCs/>
          <w:sz w:val="20"/>
          <w:szCs w:val="20"/>
        </w:rPr>
        <w:t xml:space="preserve">Kako napišemo diplomsko nalogo. </w:t>
      </w:r>
      <w:r w:rsidRPr="00DF6D91">
        <w:rPr>
          <w:sz w:val="20"/>
          <w:szCs w:val="20"/>
        </w:rPr>
        <w:t xml:space="preserve">Prev. Polona Mesec. Ljubljana: Vale-Novak. </w:t>
      </w:r>
    </w:p>
    <w:p w14:paraId="06419CD8" w14:textId="77777777" w:rsidR="00F074AC" w:rsidRPr="00DF6D91" w:rsidRDefault="00F074AC" w:rsidP="00F074AC">
      <w:pPr>
        <w:pStyle w:val="Default"/>
        <w:numPr>
          <w:ilvl w:val="0"/>
          <w:numId w:val="12"/>
        </w:numPr>
        <w:jc w:val="both"/>
        <w:rPr>
          <w:sz w:val="20"/>
          <w:szCs w:val="20"/>
        </w:rPr>
      </w:pPr>
      <w:r w:rsidRPr="00DF6D91">
        <w:rPr>
          <w:sz w:val="20"/>
          <w:szCs w:val="20"/>
        </w:rPr>
        <w:t xml:space="preserve">Hladnik, Miran. 1997. </w:t>
      </w:r>
      <w:r w:rsidRPr="00DF6D91">
        <w:rPr>
          <w:i/>
          <w:iCs/>
          <w:sz w:val="20"/>
          <w:szCs w:val="20"/>
        </w:rPr>
        <w:t xml:space="preserve">Praktični spisovnik ali Šola strokovnega ubesedovanja: vademekum za študente slovenske književnosti, zlasti za predmet Uvod v študij slovenske književnosti. </w:t>
      </w:r>
      <w:r w:rsidRPr="00DF6D91">
        <w:rPr>
          <w:sz w:val="20"/>
          <w:szCs w:val="20"/>
        </w:rPr>
        <w:t xml:space="preserve">Ljubljana: Filozofska fakulteta. </w:t>
      </w:r>
    </w:p>
    <w:p w14:paraId="6A39A077" w14:textId="339BF6D6" w:rsidR="00E50F7F" w:rsidRPr="00E50F7F" w:rsidRDefault="00F074AC" w:rsidP="00E50F7F">
      <w:pPr>
        <w:pStyle w:val="Default"/>
        <w:numPr>
          <w:ilvl w:val="0"/>
          <w:numId w:val="12"/>
        </w:numPr>
        <w:jc w:val="both"/>
        <w:rPr>
          <w:sz w:val="20"/>
          <w:szCs w:val="20"/>
        </w:rPr>
      </w:pPr>
      <w:r w:rsidRPr="00DF6D91">
        <w:rPr>
          <w:sz w:val="20"/>
          <w:szCs w:val="20"/>
        </w:rPr>
        <w:t xml:space="preserve">Ojsteršek, Milan. 1999. Iskanje informacij po internetu. V: </w:t>
      </w:r>
      <w:r w:rsidRPr="00DF6D91">
        <w:rPr>
          <w:i/>
          <w:iCs/>
          <w:sz w:val="20"/>
          <w:szCs w:val="20"/>
        </w:rPr>
        <w:t xml:space="preserve">Računalniška omrežja in iskanje informacij o njih, </w:t>
      </w:r>
      <w:r w:rsidR="00400D83">
        <w:rPr>
          <w:sz w:val="20"/>
          <w:szCs w:val="20"/>
        </w:rPr>
        <w:t>ur. Milan Ojsteršek, 133–157</w:t>
      </w:r>
      <w:r w:rsidRPr="00DF6D91">
        <w:rPr>
          <w:sz w:val="20"/>
          <w:szCs w:val="20"/>
        </w:rPr>
        <w:t>. Maribor: Visoka zdravstvena šola</w:t>
      </w:r>
    </w:p>
    <w:sectPr w:rsidR="00E50F7F" w:rsidRPr="00E50F7F" w:rsidSect="00F9104C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B4134" w14:textId="77777777" w:rsidR="001F0206" w:rsidRDefault="001F0206" w:rsidP="00EC0DA3">
      <w:pPr>
        <w:spacing w:after="0" w:line="240" w:lineRule="auto"/>
      </w:pPr>
      <w:r>
        <w:separator/>
      </w:r>
    </w:p>
  </w:endnote>
  <w:endnote w:type="continuationSeparator" w:id="0">
    <w:p w14:paraId="681CDD36" w14:textId="77777777" w:rsidR="001F0206" w:rsidRDefault="001F0206" w:rsidP="00EC0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79F6" w14:textId="77777777" w:rsidR="001F0206" w:rsidRDefault="001F0206" w:rsidP="00EC0DA3">
      <w:pPr>
        <w:spacing w:after="0" w:line="240" w:lineRule="auto"/>
      </w:pPr>
      <w:r>
        <w:separator/>
      </w:r>
    </w:p>
  </w:footnote>
  <w:footnote w:type="continuationSeparator" w:id="0">
    <w:p w14:paraId="03392A7B" w14:textId="77777777" w:rsidR="001F0206" w:rsidRDefault="001F0206" w:rsidP="00EC0DA3">
      <w:pPr>
        <w:spacing w:after="0" w:line="240" w:lineRule="auto"/>
      </w:pPr>
      <w:r>
        <w:continuationSeparator/>
      </w:r>
    </w:p>
  </w:footnote>
  <w:footnote w:id="1">
    <w:p w14:paraId="06419CE4" w14:textId="77777777" w:rsidR="00EC0DA3" w:rsidRDefault="00EC0DA3">
      <w:pPr>
        <w:pStyle w:val="Sprotnaopomba-besedilo"/>
      </w:pPr>
      <w:r>
        <w:rPr>
          <w:rStyle w:val="Sprotnaopomba-sklic"/>
        </w:rPr>
        <w:footnoteRef/>
      </w:r>
      <w:r w:rsidR="00CE67BB">
        <w:t xml:space="preserve"> Naziva dr. in mag. pred imenom, prof. za imenom; prim.: dr. Janez Novak/mag. Janez Novak/Janez Novak, prof.</w:t>
      </w:r>
    </w:p>
  </w:footnote>
  <w:footnote w:id="2">
    <w:p w14:paraId="06419CE5" w14:textId="77777777" w:rsidR="009671B2" w:rsidRDefault="009671B2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>
        <w:t>največ 10 % celotne naloge</w:t>
      </w:r>
    </w:p>
  </w:footnote>
  <w:footnote w:id="3">
    <w:p w14:paraId="06419CE6" w14:textId="77777777" w:rsidR="00F24A72" w:rsidRDefault="00F24A72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>
        <w:t>Besede »Jedro« ne zapišemo nikjer: zapisujemo le posamezne pod-/naslove</w:t>
      </w:r>
    </w:p>
  </w:footnote>
  <w:footnote w:id="4">
    <w:p w14:paraId="06419CE7" w14:textId="77777777" w:rsidR="00AC692F" w:rsidRPr="00C97226" w:rsidRDefault="00AC692F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>
        <w:t xml:space="preserve">glej tudi </w:t>
      </w:r>
      <w:r w:rsidRPr="00AC692F">
        <w:rPr>
          <w:i/>
        </w:rPr>
        <w:t>Praktični spisovnik</w:t>
      </w:r>
      <w:r>
        <w:t xml:space="preserve">, dostopen </w:t>
      </w:r>
      <w:r w:rsidR="00DF6D91">
        <w:t xml:space="preserve">tudi </w:t>
      </w:r>
      <w:r>
        <w:t xml:space="preserve">na: </w:t>
      </w:r>
      <w:r w:rsidRPr="00AC692F">
        <w:rPr>
          <w:b/>
        </w:rPr>
        <w:t>http://lit.ijs.si/spisovn.html</w:t>
      </w:r>
    </w:p>
  </w:footnote>
  <w:footnote w:id="5">
    <w:p w14:paraId="06419CE8" w14:textId="77777777" w:rsidR="0099421A" w:rsidRDefault="0099421A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>
        <w:t>naslov naj bo ležeč</w:t>
      </w:r>
    </w:p>
  </w:footnote>
  <w:footnote w:id="6">
    <w:p w14:paraId="06419CE9" w14:textId="77777777" w:rsidR="0099421A" w:rsidRDefault="0099421A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>
        <w:t>V pomenu »od do« uporabljamo pomišljaj (tj. znak –) in ne vezaj</w:t>
      </w:r>
      <w:r w:rsidR="00400D83">
        <w:t>a</w:t>
      </w:r>
      <w:r>
        <w:t xml:space="preserve"> (tj. znak -)</w:t>
      </w:r>
    </w:p>
  </w:footnote>
  <w:footnote w:id="7">
    <w:p w14:paraId="06419CEA" w14:textId="77777777" w:rsidR="00A34714" w:rsidRDefault="00A34714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>
        <w:t>obvezno navedemo datum obiska internetne strani (datum s presledki in brez ničel; napačno</w:t>
      </w:r>
      <w:r w:rsidR="00F635AE">
        <w:t xml:space="preserve"> npr.: 01.01.2015 </w:t>
      </w:r>
      <w:r w:rsidR="00F635AE">
        <w:sym w:font="Wingdings" w:char="F0E0"/>
      </w:r>
      <w:r>
        <w:t xml:space="preserve"> </w:t>
      </w:r>
      <w:del w:id="0" w:author="Manuela Markoja" w:date="2014-09-07T21:14:00Z">
        <w:r w:rsidDel="00F635AE">
          <w:delText>0</w:delText>
        </w:r>
      </w:del>
      <w:r>
        <w:t>1.</w:t>
      </w:r>
      <w:ins w:id="1" w:author="Manuela Markoja" w:date="2014-09-07T21:14:00Z">
        <w:r w:rsidR="00F635AE">
          <w:t xml:space="preserve"> </w:t>
        </w:r>
      </w:ins>
      <w:del w:id="2" w:author="Manuela Markoja" w:date="2014-09-07T21:14:00Z">
        <w:r w:rsidDel="00F635AE">
          <w:delText>0</w:delText>
        </w:r>
      </w:del>
      <w:r>
        <w:t>1.</w:t>
      </w:r>
      <w:ins w:id="3" w:author="Manuela Markoja" w:date="2014-09-07T21:14:00Z">
        <w:r w:rsidR="00F635AE">
          <w:t xml:space="preserve"> </w:t>
        </w:r>
      </w:ins>
      <w:r>
        <w:t>2015</w:t>
      </w:r>
      <w:r w:rsidR="00F635AE">
        <w:t>)</w:t>
      </w:r>
    </w:p>
  </w:footnote>
  <w:footnote w:id="8">
    <w:p w14:paraId="06419CEB" w14:textId="77777777" w:rsidR="00A01147" w:rsidRDefault="00A01147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>
        <w:t>navedemo naslov seminarske naloge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4424"/>
    <w:multiLevelType w:val="hybridMultilevel"/>
    <w:tmpl w:val="DC400B1A"/>
    <w:lvl w:ilvl="0" w:tplc="47002B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F7687"/>
    <w:multiLevelType w:val="hybridMultilevel"/>
    <w:tmpl w:val="C854FA8E"/>
    <w:lvl w:ilvl="0" w:tplc="0424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0176ED"/>
    <w:multiLevelType w:val="hybridMultilevel"/>
    <w:tmpl w:val="F6BC5694"/>
    <w:lvl w:ilvl="0" w:tplc="47002B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3C16E2"/>
    <w:multiLevelType w:val="hybridMultilevel"/>
    <w:tmpl w:val="1ED423A6"/>
    <w:lvl w:ilvl="0" w:tplc="0424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E950F22"/>
    <w:multiLevelType w:val="hybridMultilevel"/>
    <w:tmpl w:val="46DCFDCA"/>
    <w:lvl w:ilvl="0" w:tplc="47002B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AB66CC"/>
    <w:multiLevelType w:val="hybridMultilevel"/>
    <w:tmpl w:val="676C2EA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23C18"/>
    <w:multiLevelType w:val="hybridMultilevel"/>
    <w:tmpl w:val="C1EE55A6"/>
    <w:lvl w:ilvl="0" w:tplc="47002B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830610"/>
    <w:multiLevelType w:val="hybridMultilevel"/>
    <w:tmpl w:val="8C40D5D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65067"/>
    <w:multiLevelType w:val="hybridMultilevel"/>
    <w:tmpl w:val="8CFE825A"/>
    <w:lvl w:ilvl="0" w:tplc="47002B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E422B5"/>
    <w:multiLevelType w:val="hybridMultilevel"/>
    <w:tmpl w:val="29CCDACC"/>
    <w:lvl w:ilvl="0" w:tplc="0424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3887088"/>
    <w:multiLevelType w:val="hybridMultilevel"/>
    <w:tmpl w:val="2BCA6038"/>
    <w:lvl w:ilvl="0" w:tplc="47002B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252459"/>
    <w:multiLevelType w:val="hybridMultilevel"/>
    <w:tmpl w:val="56D6D1F2"/>
    <w:lvl w:ilvl="0" w:tplc="47002B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741597"/>
    <w:multiLevelType w:val="hybridMultilevel"/>
    <w:tmpl w:val="7362DA92"/>
    <w:lvl w:ilvl="0" w:tplc="47002B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11"/>
  </w:num>
  <w:num w:numId="6">
    <w:abstractNumId w:val="6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  <w:num w:numId="11">
    <w:abstractNumId w:val="2"/>
  </w:num>
  <w:num w:numId="12">
    <w:abstractNumId w:val="12"/>
  </w:num>
  <w:num w:numId="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uela Markoja">
    <w15:presenceInfo w15:providerId="Windows Live" w15:userId="5d17686eb6344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B7"/>
    <w:rsid w:val="00014175"/>
    <w:rsid w:val="001A6BDF"/>
    <w:rsid w:val="001B1144"/>
    <w:rsid w:val="001B67B7"/>
    <w:rsid w:val="001F0206"/>
    <w:rsid w:val="00232382"/>
    <w:rsid w:val="002529B2"/>
    <w:rsid w:val="00265E0B"/>
    <w:rsid w:val="00307B60"/>
    <w:rsid w:val="00400D83"/>
    <w:rsid w:val="0041615C"/>
    <w:rsid w:val="004241EF"/>
    <w:rsid w:val="004F5CCA"/>
    <w:rsid w:val="00516AAA"/>
    <w:rsid w:val="005545E9"/>
    <w:rsid w:val="00564CD1"/>
    <w:rsid w:val="005771DE"/>
    <w:rsid w:val="0065437E"/>
    <w:rsid w:val="00686383"/>
    <w:rsid w:val="00741911"/>
    <w:rsid w:val="00826CAB"/>
    <w:rsid w:val="008270B5"/>
    <w:rsid w:val="00937096"/>
    <w:rsid w:val="00962660"/>
    <w:rsid w:val="009671B2"/>
    <w:rsid w:val="0099421A"/>
    <w:rsid w:val="009E716E"/>
    <w:rsid w:val="00A01147"/>
    <w:rsid w:val="00A34714"/>
    <w:rsid w:val="00A407B4"/>
    <w:rsid w:val="00A83EC5"/>
    <w:rsid w:val="00AA1528"/>
    <w:rsid w:val="00AC31EE"/>
    <w:rsid w:val="00AC692F"/>
    <w:rsid w:val="00AF59C9"/>
    <w:rsid w:val="00BA6454"/>
    <w:rsid w:val="00C06415"/>
    <w:rsid w:val="00C465E2"/>
    <w:rsid w:val="00C50715"/>
    <w:rsid w:val="00C6168F"/>
    <w:rsid w:val="00C7736D"/>
    <w:rsid w:val="00C97226"/>
    <w:rsid w:val="00CE17DF"/>
    <w:rsid w:val="00CE5171"/>
    <w:rsid w:val="00CE67BB"/>
    <w:rsid w:val="00D07D01"/>
    <w:rsid w:val="00D52F13"/>
    <w:rsid w:val="00D70DD3"/>
    <w:rsid w:val="00D778CA"/>
    <w:rsid w:val="00DD1CB8"/>
    <w:rsid w:val="00DD7AC1"/>
    <w:rsid w:val="00DF6D91"/>
    <w:rsid w:val="00E06DC9"/>
    <w:rsid w:val="00E50F7F"/>
    <w:rsid w:val="00E54C42"/>
    <w:rsid w:val="00EC0DA3"/>
    <w:rsid w:val="00ED1311"/>
    <w:rsid w:val="00F074AC"/>
    <w:rsid w:val="00F24A72"/>
    <w:rsid w:val="00F635AE"/>
    <w:rsid w:val="00F729C9"/>
    <w:rsid w:val="00F9104C"/>
    <w:rsid w:val="00FA26D4"/>
    <w:rsid w:val="00FC0375"/>
    <w:rsid w:val="00F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6419C97"/>
  <w15:docId w15:val="{7D0123CE-9DD9-44D4-B6FA-0F9453F2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65E0B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C7736D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77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7736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50715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EC0DA3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EC0DA3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EC0DA3"/>
    <w:rPr>
      <w:vertAlign w:val="superscript"/>
    </w:rPr>
  </w:style>
  <w:style w:type="character" w:styleId="Hiperpovezava">
    <w:name w:val="Hyperlink"/>
    <w:basedOn w:val="Privzetapisavaodstavka"/>
    <w:uiPriority w:val="99"/>
    <w:unhideWhenUsed/>
    <w:rsid w:val="00C972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6B991485E1404DA5C2BF9A0961CE33" ma:contentTypeVersion="18" ma:contentTypeDescription="Ustvari nov dokument." ma:contentTypeScope="" ma:versionID="edecf4fe3a7ba798b2304f5e5054a37b">
  <xsd:schema xmlns:xsd="http://www.w3.org/2001/XMLSchema" xmlns:xs="http://www.w3.org/2001/XMLSchema" xmlns:p="http://schemas.microsoft.com/office/2006/metadata/properties" xmlns:ns2="c2ff1d4a-e952-4b77-b94d-97449bcc9dc9" xmlns:ns3="9f08df86-4aee-4d53-81d8-08a75ee81706" targetNamespace="http://schemas.microsoft.com/office/2006/metadata/properties" ma:root="true" ma:fieldsID="cd31b000606e6984f3db8cdebd038f27" ns2:_="" ns3:_="">
    <xsd:import namespace="c2ff1d4a-e952-4b77-b94d-97449bcc9dc9"/>
    <xsd:import namespace="9f08df86-4aee-4d53-81d8-08a75ee817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ifhv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f1d4a-e952-4b77-b94d-97449bcc9d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ifhv" ma:index="13" nillable="true" ma:displayName="Datum in ura" ma:internalName="ifhv">
      <xsd:simpleType>
        <xsd:restriction base="dms:DateTim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Oznake slike" ma:readOnly="false" ma:fieldId="{5cf76f15-5ced-4ddc-b409-7134ff3c332f}" ma:taxonomyMulti="true" ma:sspId="a8543011-cfa6-4ab8-98f6-2954e583c3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8df86-4aee-4d53-81d8-08a75ee8170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V skupni rabi z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V skupni rabi s podrobnostmi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9502f76-a6b7-4143-9fba-3cfe84c70233}" ma:internalName="TaxCatchAll" ma:showField="CatchAllData" ma:web="9f08df86-4aee-4d53-81d8-08a75ee817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ff1d4a-e952-4b77-b94d-97449bcc9dc9">
      <Terms xmlns="http://schemas.microsoft.com/office/infopath/2007/PartnerControls"/>
    </lcf76f155ced4ddcb4097134ff3c332f>
    <TaxCatchAll xmlns="9f08df86-4aee-4d53-81d8-08a75ee81706" xsi:nil="true"/>
    <ifhv xmlns="c2ff1d4a-e952-4b77-b94d-97449bcc9dc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42AA45-9DEE-420B-A876-6B96F69FB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ff1d4a-e952-4b77-b94d-97449bcc9dc9"/>
    <ds:schemaRef ds:uri="9f08df86-4aee-4d53-81d8-08a75ee817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755C8F-64DE-4E85-A2F3-B40F2E26BC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62017C-81E2-44EC-B9E3-028B1A970D16}">
  <ds:schemaRefs>
    <ds:schemaRef ds:uri="http://schemas.microsoft.com/office/2006/metadata/properties"/>
    <ds:schemaRef ds:uri="http://schemas.microsoft.com/office/infopath/2007/PartnerControls"/>
    <ds:schemaRef ds:uri="c2ff1d4a-e952-4b77-b94d-97449bcc9dc9"/>
    <ds:schemaRef ds:uri="9f08df86-4aee-4d53-81d8-08a75ee81706"/>
  </ds:schemaRefs>
</ds:datastoreItem>
</file>

<file path=customXml/itemProps4.xml><?xml version="1.0" encoding="utf-8"?>
<ds:datastoreItem xmlns:ds="http://schemas.openxmlformats.org/officeDocument/2006/customXml" ds:itemID="{FFC82BAC-0DE3-4539-B3BA-D62DCD318E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Markoja</dc:creator>
  <cp:lastModifiedBy>Vegova</cp:lastModifiedBy>
  <cp:revision>29</cp:revision>
  <cp:lastPrinted>2014-09-10T16:31:00Z</cp:lastPrinted>
  <dcterms:created xsi:type="dcterms:W3CDTF">2014-09-07T18:10:00Z</dcterms:created>
  <dcterms:modified xsi:type="dcterms:W3CDTF">2024-11-14T16:05:00Z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0x010100146B991485E1404DA5C2BF9A0961CE33</vt:lpwstr>
  </property>
  <property fmtid="{D5CDD505-2E9C-101B-9397-08002B2CF9AE}" pid="3" name="MediaServiceImageTags">
    <vt:lpwstr/>
  </property>
</Properties>
</file>